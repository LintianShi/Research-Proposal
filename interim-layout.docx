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2C" w:rsidRPr="00DD031F" w:rsidRDefault="00B87D70" w:rsidP="007A502C">
      <w:pPr>
        <w:pStyle w:val="Titledocument"/>
        <w:rPr>
          <w:vertAlign w:val="superscript"/>
        </w:rPr>
      </w:pPr>
      <w:r>
        <w:rPr>
          <w:rFonts w:eastAsiaTheme="minorEastAsia" w:hint="eastAsia"/>
          <w:bCs/>
          <w:lang w:eastAsia="zh-CN"/>
        </w:rPr>
        <w:t>M</w:t>
      </w:r>
      <w:r w:rsidR="0060547A">
        <w:rPr>
          <w:rFonts w:eastAsiaTheme="minorEastAsia" w:hint="eastAsia"/>
          <w:bCs/>
          <w:lang w:eastAsia="zh-CN"/>
        </w:rPr>
        <w:t>VFS:a Framework</w:t>
      </w:r>
      <w:r w:rsidR="001A5564">
        <w:rPr>
          <w:bCs/>
        </w:rPr>
        <w:t xml:space="preserve"> of Consistency Checking in Distributed System </w:t>
      </w:r>
      <w:r w:rsidR="00DD031F">
        <w:rPr>
          <w:bCs/>
          <w:vertAlign w:val="superscript"/>
        </w:rPr>
        <w:t>*</w:t>
      </w:r>
    </w:p>
    <w:p w:rsidR="00586A35" w:rsidRPr="00586A35" w:rsidRDefault="00586A35" w:rsidP="00F3231F">
      <w:pPr>
        <w:pStyle w:val="Authors"/>
        <w:rPr>
          <w:rStyle w:val="FirstName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586A35" w:rsidRPr="00586A35" w:rsidRDefault="00586A35" w:rsidP="00586A35">
      <w:pPr>
        <w:pStyle w:val="Authors"/>
        <w:jc w:val="center"/>
      </w:pPr>
      <w:r w:rsidRPr="00586A35">
        <w:lastRenderedPageBreak/>
        <w:br/>
      </w:r>
      <w:r w:rsidRPr="00586A35">
        <w:rPr>
          <w:rStyle w:val="OrgDiv"/>
          <w:color w:val="auto"/>
          <w:sz w:val="20"/>
        </w:rPr>
        <w:t xml:space="preserve"> </w:t>
      </w:r>
      <w:r w:rsidRPr="00586A35">
        <w:rPr>
          <w:rStyle w:val="OrgName"/>
          <w:color w:val="auto"/>
          <w:sz w:val="20"/>
        </w:rPr>
        <w:br/>
        <w:t xml:space="preserve"> </w:t>
      </w:r>
      <w:r w:rsidRPr="00586A35">
        <w:rPr>
          <w:rStyle w:val="OrgName"/>
          <w:color w:val="auto"/>
          <w:sz w:val="20"/>
        </w:rPr>
        <w:br/>
        <w:t xml:space="preserve"> </w:t>
      </w:r>
      <w:r w:rsidRPr="00586A35">
        <w:rPr>
          <w:sz w:val="20"/>
        </w:rPr>
        <w:br/>
        <w:t xml:space="preserve"> </w:t>
      </w:r>
    </w:p>
    <w:p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</w:rPr>
        <w:sectPr w:rsidR="00586A35" w:rsidRPr="00586A35" w:rsidSect="00DD031F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720"/>
          <w:titlePg/>
          <w:docGrid w:linePitch="360"/>
        </w:sectPr>
      </w:pPr>
    </w:p>
    <w:p w:rsidR="00586A35" w:rsidRPr="00586A35" w:rsidRDefault="00586A35" w:rsidP="00694749">
      <w:pPr>
        <w:pStyle w:val="AbsHead"/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:rsidR="0007392C" w:rsidRDefault="007A502C" w:rsidP="00694749">
      <w:pPr>
        <w:pStyle w:val="AbsHead"/>
      </w:pPr>
      <w:r w:rsidRPr="00586A35">
        <w:lastRenderedPageBreak/>
        <w:t>ABSTRACT</w:t>
      </w:r>
    </w:p>
    <w:p w:rsidR="00992B3B" w:rsidRDefault="00DD031F" w:rsidP="00DD031F">
      <w:pPr>
        <w:pStyle w:val="Abstract"/>
        <w:rPr>
          <w:rFonts w:eastAsia="Verdana"/>
        </w:rPr>
      </w:pPr>
      <w:r>
        <w:rPr>
          <w:rFonts w:eastAsia="Verdana"/>
        </w:rPr>
        <w:t xml:space="preserve">Nowadays more and more Internet-scale systems replicate data in distributed data centers for </w:t>
      </w:r>
      <w:r w:rsidR="00381457">
        <w:rPr>
          <w:rFonts w:eastAsia="Verdana"/>
        </w:rPr>
        <w:t>better performance</w:t>
      </w:r>
      <w:r>
        <w:rPr>
          <w:rFonts w:eastAsia="Verdana"/>
        </w:rPr>
        <w:t>. However</w:t>
      </w:r>
      <w:r w:rsidR="00036B3D">
        <w:rPr>
          <w:rFonts w:eastAsia="Verdana"/>
        </w:rPr>
        <w:t>,</w:t>
      </w:r>
      <w:r>
        <w:rPr>
          <w:rFonts w:eastAsia="Verdana"/>
        </w:rPr>
        <w:t xml:space="preserve"> replicas bring us both convenience and the issue of conflict resolution. In most scenarios, distributed system designers have to sacrifice consistency for availability and partition tolerance.</w:t>
      </w:r>
      <w:r w:rsidR="00992B3B">
        <w:rPr>
          <w:rFonts w:eastAsia="Verdana"/>
        </w:rPr>
        <w:t xml:space="preserve"> </w:t>
      </w:r>
      <w:r w:rsidR="00992B3B">
        <w:rPr>
          <w:rFonts w:eastAsia="宋体"/>
          <w:lang w:eastAsia="zh-CN"/>
        </w:rPr>
        <w:t>Therefore</w:t>
      </w:r>
      <w:r w:rsidR="00036B3D">
        <w:rPr>
          <w:rFonts w:eastAsia="宋体"/>
          <w:lang w:eastAsia="zh-CN"/>
        </w:rPr>
        <w:t>,</w:t>
      </w:r>
      <w:r w:rsidR="00992B3B">
        <w:rPr>
          <w:rFonts w:eastAsia="宋体"/>
          <w:lang w:eastAsia="zh-CN"/>
        </w:rPr>
        <w:t xml:space="preserve"> </w:t>
      </w:r>
      <w:r w:rsidR="00D0793B">
        <w:rPr>
          <w:rFonts w:eastAsia="宋体" w:hint="eastAsia"/>
          <w:lang w:eastAsia="zh-CN"/>
        </w:rPr>
        <w:t>some</w:t>
      </w:r>
      <w:r w:rsidR="00992B3B">
        <w:rPr>
          <w:rFonts w:asciiTheme="minorEastAsia" w:eastAsiaTheme="minorEastAsia" w:hAnsiTheme="minorEastAsia" w:hint="eastAsia"/>
          <w:lang w:eastAsia="zh-CN"/>
        </w:rPr>
        <w:t xml:space="preserve"> </w:t>
      </w:r>
      <w:r w:rsidR="00992B3B" w:rsidRPr="00A43BE0">
        <w:rPr>
          <w:rFonts w:eastAsiaTheme="minorEastAsia" w:cs="Linux Libertine"/>
          <w:lang w:eastAsia="zh-CN"/>
        </w:rPr>
        <w:t>consistency models</w:t>
      </w:r>
      <w:r w:rsidR="00992B3B">
        <w:rPr>
          <w:rFonts w:eastAsia="Verdana"/>
        </w:rPr>
        <w:t xml:space="preserve"> have been proposed for tradeoffs between consistency and performance. In our research, we investigate the problem of checking whether a given execution trace of a distributed data-store system adheres to a certain consistency model. And we design a </w:t>
      </w:r>
      <w:r w:rsidR="00D0793B">
        <w:rPr>
          <w:rFonts w:eastAsia="Verdana"/>
        </w:rPr>
        <w:t xml:space="preserve">scalable </w:t>
      </w:r>
      <w:r w:rsidR="00F329DE">
        <w:rPr>
          <w:rFonts w:eastAsiaTheme="minorEastAsia" w:hint="eastAsia"/>
          <w:lang w:eastAsia="zh-CN"/>
        </w:rPr>
        <w:t xml:space="preserve">framework called </w:t>
      </w:r>
      <w:r w:rsidR="00B87D70">
        <w:rPr>
          <w:rFonts w:eastAsiaTheme="minorEastAsia" w:hint="eastAsia"/>
          <w:lang w:eastAsia="zh-CN"/>
        </w:rPr>
        <w:t>minimum-</w:t>
      </w:r>
      <w:r w:rsidR="00F329DE">
        <w:rPr>
          <w:rFonts w:eastAsiaTheme="minorEastAsia" w:hint="eastAsia"/>
          <w:lang w:eastAsia="zh-CN"/>
        </w:rPr>
        <w:t>visibility-first searching</w:t>
      </w:r>
      <w:r w:rsidR="00F329DE">
        <w:rPr>
          <w:rFonts w:eastAsia="Verdana"/>
        </w:rPr>
        <w:t xml:space="preserve"> </w:t>
      </w:r>
      <w:r w:rsidR="00D0793B">
        <w:rPr>
          <w:rFonts w:eastAsia="Verdana"/>
        </w:rPr>
        <w:t>which can</w:t>
      </w:r>
      <w:r w:rsidR="008A6C7B">
        <w:rPr>
          <w:rFonts w:eastAsia="Verdana"/>
        </w:rPr>
        <w:t xml:space="preserve"> give </w:t>
      </w:r>
      <w:r w:rsidR="00D0793B">
        <w:rPr>
          <w:rFonts w:eastAsia="Verdana"/>
        </w:rPr>
        <w:t xml:space="preserve">the traces produced by different distributed systems </w:t>
      </w:r>
      <w:r w:rsidR="008A6C7B">
        <w:rPr>
          <w:rFonts w:eastAsia="Verdana"/>
        </w:rPr>
        <w:t>a</w:t>
      </w:r>
      <w:r w:rsidR="00E70872">
        <w:rPr>
          <w:rFonts w:eastAsia="Verdana"/>
        </w:rPr>
        <w:t>n</w:t>
      </w:r>
      <w:r w:rsidR="008A6C7B">
        <w:rPr>
          <w:rFonts w:eastAsia="Verdana"/>
        </w:rPr>
        <w:t xml:space="preserve"> </w:t>
      </w:r>
      <w:r w:rsidR="00381457">
        <w:rPr>
          <w:rFonts w:eastAsia="Verdana"/>
        </w:rPr>
        <w:t xml:space="preserve">efficient </w:t>
      </w:r>
      <w:r w:rsidR="008A6C7B">
        <w:rPr>
          <w:rFonts w:eastAsia="Verdana"/>
        </w:rPr>
        <w:t>check up</w:t>
      </w:r>
      <w:r w:rsidR="00D0793B">
        <w:rPr>
          <w:rFonts w:eastAsia="Verdana"/>
        </w:rPr>
        <w:t xml:space="preserve">on different </w:t>
      </w:r>
      <w:r w:rsidR="008A6C7B">
        <w:rPr>
          <w:rFonts w:eastAsia="Verdana"/>
        </w:rPr>
        <w:t>consistency models</w:t>
      </w:r>
      <w:r w:rsidR="00D0793B">
        <w:rPr>
          <w:rFonts w:eastAsia="Verdana"/>
        </w:rPr>
        <w:t>.</w:t>
      </w:r>
      <w:r w:rsidR="008A6C7B">
        <w:rPr>
          <w:rFonts w:eastAsia="Verdana"/>
        </w:rPr>
        <w:t xml:space="preserve"> Moreover</w:t>
      </w:r>
      <w:r w:rsidR="00036B3D">
        <w:rPr>
          <w:rFonts w:eastAsia="Verdana"/>
        </w:rPr>
        <w:t>,</w:t>
      </w:r>
      <w:r w:rsidR="008A6C7B">
        <w:rPr>
          <w:rFonts w:eastAsia="Verdana"/>
        </w:rPr>
        <w:t xml:space="preserve"> we devise some techniques for the</w:t>
      </w:r>
      <w:r w:rsidR="008A6C7B" w:rsidRPr="008A6C7B">
        <w:rPr>
          <w:rFonts w:eastAsia="Verdana"/>
        </w:rPr>
        <w:t xml:space="preserve"> optimization</w:t>
      </w:r>
      <w:r w:rsidR="008A6C7B">
        <w:rPr>
          <w:rFonts w:eastAsia="Verdana"/>
        </w:rPr>
        <w:t xml:space="preserve"> of checking and a suite of supporting tools.</w:t>
      </w:r>
    </w:p>
    <w:p w:rsidR="00E44495" w:rsidRPr="00E44495" w:rsidRDefault="00E44495" w:rsidP="00E44495">
      <w:pPr>
        <w:pStyle w:val="CCSHead"/>
        <w:rPr>
          <w:lang w:eastAsia="it-IT"/>
        </w:rPr>
      </w:pPr>
      <w:r w:rsidRPr="00E44495">
        <w:rPr>
          <w:lang w:eastAsia="it-IT"/>
        </w:rPr>
        <w:t>CCS CONCEPTS</w:t>
      </w:r>
    </w:p>
    <w:p w:rsidR="00E44495" w:rsidRPr="00E44495" w:rsidRDefault="00E44495" w:rsidP="00E44495">
      <w:pPr>
        <w:pStyle w:val="CCSDescription"/>
        <w:rPr>
          <w:rFonts w:cs="Linux Libertine"/>
        </w:rPr>
      </w:pPr>
      <w:r w:rsidRPr="00E44495">
        <w:t>• </w:t>
      </w:r>
      <w:r w:rsidRPr="001A4499">
        <w:rPr>
          <w:b/>
          <w:lang w:eastAsia="it-IT"/>
        </w:rPr>
        <w:t>General and reference</w:t>
      </w:r>
      <w:r w:rsidR="001A4499">
        <w:rPr>
          <w:b/>
          <w:lang w:eastAsia="it-IT"/>
        </w:rPr>
        <w:t xml:space="preserve"> </w:t>
      </w:r>
      <w:r w:rsidR="001A4499" w:rsidRPr="001A4499">
        <w:rPr>
          <w:rFonts w:hint="eastAsia"/>
          <w:b/>
          <w:lang w:eastAsia="it-IT"/>
        </w:rPr>
        <w:t>→</w:t>
      </w:r>
      <w:r w:rsidR="001A4499">
        <w:rPr>
          <w:rFonts w:eastAsiaTheme="minorEastAsia" w:hint="eastAsia"/>
          <w:b/>
          <w:lang w:eastAsia="zh-CN"/>
        </w:rPr>
        <w:t xml:space="preserve"> </w:t>
      </w:r>
      <w:r w:rsidRPr="001A4499">
        <w:rPr>
          <w:b/>
          <w:lang w:eastAsia="it-IT"/>
        </w:rPr>
        <w:t>Validation;</w:t>
      </w:r>
      <w:r w:rsidRPr="00E44495">
        <w:t xml:space="preserve"> • </w:t>
      </w:r>
      <w:r w:rsidR="001A4499" w:rsidRPr="001A4499">
        <w:rPr>
          <w:b/>
          <w:lang w:eastAsia="it-IT"/>
        </w:rPr>
        <w:t xml:space="preserve">Software and its engineering </w:t>
      </w:r>
      <w:r w:rsidR="001A4499" w:rsidRPr="001A4499">
        <w:rPr>
          <w:rFonts w:hint="eastAsia"/>
          <w:b/>
          <w:lang w:eastAsia="it-IT"/>
        </w:rPr>
        <w:t>→</w:t>
      </w:r>
      <w:r w:rsidR="001A4499" w:rsidRPr="001A4499">
        <w:rPr>
          <w:rFonts w:eastAsiaTheme="minorEastAsia" w:hint="eastAsia"/>
          <w:b/>
          <w:lang w:eastAsia="zh-CN"/>
        </w:rPr>
        <w:t xml:space="preserve"> </w:t>
      </w:r>
      <w:r w:rsidR="001A4499" w:rsidRPr="001A4499">
        <w:rPr>
          <w:b/>
          <w:lang w:eastAsia="it-IT"/>
        </w:rPr>
        <w:t>Consistency;</w:t>
      </w:r>
      <w:r w:rsidRPr="00E44495">
        <w:t> </w:t>
      </w:r>
      <w:r w:rsidR="001A4499">
        <w:t xml:space="preserve"> </w:t>
      </w:r>
      <w:r w:rsidR="001A4499" w:rsidRPr="001A4499">
        <w:rPr>
          <w:b/>
        </w:rPr>
        <w:t>Testing</w:t>
      </w:r>
    </w:p>
    <w:p w:rsidR="0007392C" w:rsidRPr="00586A35" w:rsidRDefault="00675128" w:rsidP="00675128">
      <w:pPr>
        <w:pStyle w:val="KeyWordHead"/>
        <w:rPr>
          <w:lang w:eastAsia="it-IT"/>
        </w:rPr>
      </w:pPr>
      <w:r w:rsidRPr="00586A35">
        <w:rPr>
          <w:lang w:eastAsia="it-IT"/>
        </w:rPr>
        <w:t>KEYWORDS</w:t>
      </w:r>
    </w:p>
    <w:p w:rsidR="0007392C" w:rsidRDefault="00E44495" w:rsidP="00675128">
      <w:pPr>
        <w:pStyle w:val="KeyWords"/>
        <w:rPr>
          <w:lang w:eastAsia="it-IT"/>
        </w:rPr>
      </w:pPr>
      <w:r>
        <w:rPr>
          <w:lang w:eastAsia="it-IT"/>
        </w:rPr>
        <w:t>weak-c</w:t>
      </w:r>
      <w:r w:rsidR="00CA4F97">
        <w:rPr>
          <w:lang w:eastAsia="it-IT"/>
        </w:rPr>
        <w:t>onsistency</w:t>
      </w:r>
      <w:r w:rsidR="00675128" w:rsidRPr="00586A35">
        <w:rPr>
          <w:lang w:eastAsia="it-IT"/>
        </w:rPr>
        <w:t xml:space="preserve">, </w:t>
      </w:r>
      <w:r w:rsidR="00CA4F97">
        <w:rPr>
          <w:lang w:eastAsia="it-IT"/>
        </w:rPr>
        <w:t>testing</w:t>
      </w:r>
      <w:r w:rsidR="00675128" w:rsidRPr="00586A35">
        <w:rPr>
          <w:lang w:eastAsia="it-IT"/>
        </w:rPr>
        <w:t xml:space="preserve">, </w:t>
      </w:r>
      <w:r w:rsidR="00CA4F97">
        <w:rPr>
          <w:lang w:eastAsia="it-IT"/>
        </w:rPr>
        <w:t>distributed system</w:t>
      </w:r>
    </w:p>
    <w:p w:rsidR="00E44495" w:rsidRPr="00E44495" w:rsidRDefault="00E44495" w:rsidP="00E44495">
      <w:pPr>
        <w:pStyle w:val="RefFormatHead"/>
      </w:pPr>
      <w:r w:rsidRPr="00E44495">
        <w:t>ACM Reference format:</w:t>
      </w:r>
    </w:p>
    <w:p w:rsidR="00E44495" w:rsidRPr="00E44495" w:rsidRDefault="00E44495" w:rsidP="00E44495">
      <w:pPr>
        <w:pStyle w:val="RefFormatPara"/>
      </w:pPr>
      <w:r w:rsidRPr="00E44495">
        <w:t>FirstName Surname. 20</w:t>
      </w:r>
      <w:r>
        <w:t>20</w:t>
      </w:r>
      <w:r w:rsidRPr="00E44495">
        <w:t xml:space="preserve">. </w:t>
      </w:r>
      <w:r w:rsidR="00B87D70">
        <w:rPr>
          <w:rFonts w:eastAsiaTheme="minorEastAsia" w:hint="eastAsia"/>
          <w:lang w:eastAsia="zh-CN"/>
        </w:rPr>
        <w:t>M</w:t>
      </w:r>
      <w:r w:rsidR="00F532C0">
        <w:rPr>
          <w:rFonts w:eastAsiaTheme="minorEastAsia" w:hint="eastAsia"/>
          <w:lang w:eastAsia="zh-CN"/>
        </w:rPr>
        <w:t>VFS: a Framework</w:t>
      </w:r>
      <w:r w:rsidRPr="00E44495">
        <w:rPr>
          <w:bCs/>
        </w:rPr>
        <w:t xml:space="preserve"> of Consistency Checking in Distributed System.</w:t>
      </w:r>
    </w:p>
    <w:p w:rsidR="0007392C" w:rsidRPr="00586A35" w:rsidRDefault="00675128" w:rsidP="00586A35">
      <w:pPr>
        <w:pStyle w:val="Head1"/>
        <w:spacing w:before="380"/>
      </w:pPr>
      <w:r w:rsidRPr="00586A35">
        <w:rPr>
          <w:rStyle w:val="Label"/>
        </w:rPr>
        <w:t>1</w:t>
      </w:r>
      <w:r w:rsidR="00586A35" w:rsidRPr="00586A35">
        <w:t> </w:t>
      </w:r>
      <w:r w:rsidR="003C3338" w:rsidRPr="00586A35">
        <w:t>In</w:t>
      </w:r>
      <w:r w:rsidR="00F772BB">
        <w:t>troduction</w:t>
      </w:r>
    </w:p>
    <w:p w:rsidR="00381457" w:rsidRDefault="001314BA" w:rsidP="002129C9">
      <w:pPr>
        <w:pStyle w:val="Para"/>
      </w:pPr>
      <w:r>
        <w:rPr>
          <w:rFonts w:eastAsiaTheme="minorEastAsia" w:hint="eastAsia"/>
          <w:lang w:eastAsia="zh-CN"/>
        </w:rPr>
        <w:t>Nowadays</w:t>
      </w:r>
      <w:r>
        <w:t xml:space="preserve"> </w:t>
      </w:r>
      <w:r w:rsidR="00381457">
        <w:t xml:space="preserve">more and more Internet-scale systems replicate data in distributed data centers for large throughputs, low latency and high fault-tolerance. </w:t>
      </w:r>
      <w:r w:rsidR="00381457" w:rsidRPr="00381457">
        <w:t>Just as there is no free lunch in the world</w:t>
      </w:r>
      <w:r w:rsidR="00381457">
        <w:t>, replicas bring us both the improvement of performance and the issue of conflict resolution which is a rather thorny problem.</w:t>
      </w:r>
    </w:p>
    <w:p w:rsidR="00694749" w:rsidRDefault="00AD3A92" w:rsidP="002129C9">
      <w:pPr>
        <w:pStyle w:val="Para"/>
        <w:rPr>
          <w:rFonts w:eastAsiaTheme="minorEastAsia"/>
          <w:lang w:eastAsia="zh-CN"/>
        </w:rPr>
      </w:pPr>
      <w:r>
        <w:t xml:space="preserve">In 2000, Eric Brewer introduced the idea that there is a fundamental trade-off between consistency, availability and partition tolerance, which has become known as the </w:t>
      </w:r>
      <w:r w:rsidRPr="00AD3A92">
        <w:rPr>
          <w:i/>
        </w:rPr>
        <w:t>CAP Theorem</w:t>
      </w:r>
      <w:r>
        <w:t xml:space="preserve"> [1]. Since it is impossible to achieve both consistency and availability in a system</w:t>
      </w:r>
      <w:r w:rsidR="001314BA">
        <w:rPr>
          <w:rFonts w:eastAsiaTheme="minorEastAsia" w:hint="eastAsia"/>
          <w:lang w:eastAsia="zh-CN"/>
        </w:rPr>
        <w:t xml:space="preserve"> with unreliable network</w:t>
      </w:r>
      <w:r>
        <w:t>, it is necessary to sacrifice one of these desired properties [2].</w:t>
      </w:r>
      <w:r w:rsidR="00426A78">
        <w:t xml:space="preserve"> </w:t>
      </w:r>
      <w:r w:rsidR="006E6F79">
        <w:t xml:space="preserve">Partition tolerance is </w:t>
      </w:r>
      <w:r w:rsidR="006E6F79" w:rsidRPr="006E6F79">
        <w:t>indispensable</w:t>
      </w:r>
      <w:r w:rsidR="006E6F79">
        <w:t xml:space="preserve"> in the practical scene because t</w:t>
      </w:r>
      <w:r w:rsidR="006E6F79" w:rsidRPr="006E6F79">
        <w:t xml:space="preserve">he system </w:t>
      </w:r>
      <w:r w:rsidR="006E6F79">
        <w:t xml:space="preserve">must </w:t>
      </w:r>
      <w:r w:rsidR="006E6F79" w:rsidRPr="006E6F79">
        <w:lastRenderedPageBreak/>
        <w:t>continues to operate despite an arbitrary nu</w:t>
      </w:r>
      <w:r w:rsidR="006E6F79">
        <w:t>mber of messages being dropped or delayed</w:t>
      </w:r>
      <w:r w:rsidR="006E6F79" w:rsidRPr="006E6F79">
        <w:t xml:space="preserve"> by the network between nodes</w:t>
      </w:r>
      <w:r w:rsidR="006E6F79">
        <w:t>.</w:t>
      </w:r>
      <w:r w:rsidR="006E6F79" w:rsidRPr="006E6F79">
        <w:t xml:space="preserve"> </w:t>
      </w:r>
      <w:r w:rsidR="006E6F79">
        <w:t xml:space="preserve">Also we cannot sacrifice availability considering the </w:t>
      </w:r>
      <w:r w:rsidR="006E6F79" w:rsidRPr="006E6F79">
        <w:t>user experience</w:t>
      </w:r>
      <w:r w:rsidR="001314BA">
        <w:rPr>
          <w:rFonts w:eastAsiaTheme="minorEastAsia" w:hint="eastAsia"/>
          <w:lang w:eastAsia="zh-CN"/>
        </w:rPr>
        <w:t xml:space="preserve"> that</w:t>
      </w:r>
      <w:r w:rsidR="006E6F79">
        <w:t xml:space="preserve"> </w:t>
      </w:r>
      <w:r w:rsidR="00564BD1">
        <w:t>e</w:t>
      </w:r>
      <w:r w:rsidR="00564BD1" w:rsidRPr="00564BD1">
        <w:t>very request receives a non-error response</w:t>
      </w:r>
      <w:r w:rsidR="00564BD1">
        <w:t xml:space="preserve"> in a certain time in spite of no </w:t>
      </w:r>
      <w:r w:rsidR="00564BD1" w:rsidRPr="00564BD1">
        <w:t>guarantee that it contains the most recent write</w:t>
      </w:r>
      <w:r w:rsidR="00564BD1">
        <w:t>.</w:t>
      </w:r>
      <w:r w:rsidR="004F4EAF">
        <w:t xml:space="preserve"> Hence, programmers have no choice but to use weak consistency to provide specifications instead of strong consistency. </w:t>
      </w:r>
    </w:p>
    <w:p w:rsidR="00D74D95" w:rsidRDefault="001314BA" w:rsidP="002129C9">
      <w:pPr>
        <w:pStyle w:val="Para"/>
      </w:pPr>
      <w:r>
        <w:rPr>
          <w:rFonts w:eastAsiaTheme="minorEastAsia" w:hint="eastAsia"/>
          <w:lang w:eastAsia="zh-CN"/>
        </w:rPr>
        <w:t>Eventual consistency is a popular consistency model with the development of Conflict-free Replica Data Types</w:t>
      </w:r>
      <w:r w:rsidR="004759D7">
        <w:rPr>
          <w:rFonts w:eastAsiaTheme="minorEastAsia" w:hint="eastAsia"/>
          <w:lang w:eastAsia="zh-CN"/>
        </w:rPr>
        <w:t>, a distributed data types committing to low latency</w:t>
      </w:r>
      <w:r>
        <w:rPr>
          <w:rFonts w:eastAsiaTheme="minorEastAsia" w:hint="eastAsia"/>
          <w:lang w:eastAsia="zh-CN"/>
        </w:rPr>
        <w:t xml:space="preserve">. </w:t>
      </w:r>
      <w:r w:rsidR="00D74D95">
        <w:t xml:space="preserve">However, </w:t>
      </w:r>
      <w:r w:rsidR="004376BE">
        <w:rPr>
          <w:rFonts w:eastAsiaTheme="minorEastAsia" w:hint="eastAsia"/>
          <w:lang w:eastAsia="zh-CN"/>
        </w:rPr>
        <w:t>eventual consistency is too ambiguous</w:t>
      </w:r>
      <w:r w:rsidR="00C30FBA">
        <w:rPr>
          <w:rFonts w:eastAsiaTheme="minorEastAsia" w:hint="eastAsia"/>
          <w:lang w:eastAsia="zh-CN"/>
        </w:rPr>
        <w:t xml:space="preserve"> and many distributed storage systems which claim satisfy eventual consistency are actually stronger than eventual consistency</w:t>
      </w:r>
      <w:r w:rsidR="00D74D95">
        <w:t>.</w:t>
      </w:r>
      <w:r w:rsidR="00B221B1">
        <w:rPr>
          <w:rFonts w:eastAsiaTheme="minorEastAsia" w:hint="eastAsia"/>
          <w:lang w:eastAsia="zh-CN"/>
        </w:rPr>
        <w:t xml:space="preserve"> We should take out a more precise measurement for specifying these systems.</w:t>
      </w:r>
      <w:r w:rsidR="00D74D95">
        <w:t xml:space="preserve"> So many consistency models </w:t>
      </w:r>
      <w:r w:rsidR="00963339">
        <w:t xml:space="preserve">such as </w:t>
      </w:r>
      <w:r w:rsidR="0036132F">
        <w:t>b</w:t>
      </w:r>
      <w:r w:rsidR="0036132F" w:rsidRPr="0036132F">
        <w:t>asic</w:t>
      </w:r>
      <w:r w:rsidR="0036132F">
        <w:t xml:space="preserve"> e</w:t>
      </w:r>
      <w:r w:rsidR="0036132F" w:rsidRPr="0036132F">
        <w:t>ventual</w:t>
      </w:r>
      <w:r w:rsidR="0036132F">
        <w:t xml:space="preserve"> c</w:t>
      </w:r>
      <w:r w:rsidR="0036132F" w:rsidRPr="0036132F">
        <w:t>onsistency</w:t>
      </w:r>
      <w:r w:rsidR="0036132F">
        <w:t>, c</w:t>
      </w:r>
      <w:r w:rsidR="0036132F" w:rsidRPr="0036132F">
        <w:t>ausal</w:t>
      </w:r>
      <w:r w:rsidR="0036132F">
        <w:t xml:space="preserve"> c</w:t>
      </w:r>
      <w:r w:rsidR="0036132F" w:rsidRPr="0036132F">
        <w:t>onsistency</w:t>
      </w:r>
      <w:r w:rsidR="0036132F">
        <w:t xml:space="preserve">, </w:t>
      </w:r>
      <w:r w:rsidR="0036132F" w:rsidRPr="0036132F">
        <w:t>sequential consistency</w:t>
      </w:r>
      <w:r w:rsidR="0036132F">
        <w:t>,</w:t>
      </w:r>
      <w:r w:rsidR="002B4D17">
        <w:t xml:space="preserve"> </w:t>
      </w:r>
      <w:r w:rsidR="00D74D95">
        <w:t xml:space="preserve">have been </w:t>
      </w:r>
      <w:r w:rsidR="00963339">
        <w:t>proposed to help specify and verify distributed systems especially distributed data storage.</w:t>
      </w:r>
      <w:r w:rsidR="00D74D95">
        <w:t xml:space="preserve"> </w:t>
      </w:r>
      <w:r w:rsidR="0036132F">
        <w:t>Different consiste</w:t>
      </w:r>
      <w:bookmarkStart w:id="0" w:name="_GoBack"/>
      <w:bookmarkEnd w:id="0"/>
      <w:r w:rsidR="0036132F">
        <w:t xml:space="preserve">ncy models have different guarantees, different performance and different </w:t>
      </w:r>
      <w:r w:rsidR="005C7594">
        <w:t>difficult</w:t>
      </w:r>
      <w:r w:rsidR="005C7594">
        <w:rPr>
          <w:rFonts w:eastAsiaTheme="minorEastAsia" w:hint="eastAsia"/>
          <w:lang w:eastAsia="zh-CN"/>
        </w:rPr>
        <w:t>ies</w:t>
      </w:r>
      <w:r w:rsidR="005C7594">
        <w:t xml:space="preserve"> </w:t>
      </w:r>
      <w:r w:rsidR="0036132F">
        <w:t xml:space="preserve">of </w:t>
      </w:r>
      <w:r w:rsidR="005C7594">
        <w:rPr>
          <w:rFonts w:eastAsiaTheme="minorEastAsia" w:hint="eastAsia"/>
          <w:lang w:eastAsia="zh-CN"/>
        </w:rPr>
        <w:t>implementation</w:t>
      </w:r>
      <w:r w:rsidR="0036132F">
        <w:t>.</w:t>
      </w:r>
      <w:r w:rsidR="00036B3D">
        <w:t xml:space="preserve"> Given the potentially-huge amount of system</w:t>
      </w:r>
      <w:r w:rsidR="005C7594">
        <w:rPr>
          <w:rFonts w:eastAsiaTheme="minorEastAsia" w:hint="eastAsia"/>
          <w:lang w:eastAsia="zh-CN"/>
        </w:rPr>
        <w:t>s</w:t>
      </w:r>
      <w:r w:rsidR="00036B3D">
        <w:t xml:space="preserve"> that </w:t>
      </w:r>
      <w:r w:rsidR="005C7594">
        <w:rPr>
          <w:rFonts w:eastAsiaTheme="minorEastAsia" w:hint="eastAsia"/>
          <w:lang w:eastAsia="zh-CN"/>
        </w:rPr>
        <w:t>rely</w:t>
      </w:r>
      <w:r w:rsidR="005C7594">
        <w:t xml:space="preserve"> </w:t>
      </w:r>
      <w:r w:rsidR="00036B3D">
        <w:t xml:space="preserve">on these distributed data storage systems, it is important to maintain precise specifications and ensure that implementations adhere to their </w:t>
      </w:r>
      <w:r w:rsidR="007E246A">
        <w:t xml:space="preserve">consistency </w:t>
      </w:r>
      <w:r w:rsidR="00036B3D">
        <w:t>specifications.</w:t>
      </w:r>
    </w:p>
    <w:p w:rsidR="00255196" w:rsidRDefault="00255196" w:rsidP="002129C9">
      <w:pPr>
        <w:pStyle w:val="Para"/>
      </w:pPr>
      <w:r>
        <w:t xml:space="preserve">Testing a distributed data storage system raises two issues. First, it is hard to derive a suitable set of testing scenarios, e.g., faults to inject into the system and the set of workloads to be executed. Second, it is hard to check </w:t>
      </w:r>
      <w:r w:rsidR="005C7594">
        <w:rPr>
          <w:rFonts w:eastAsiaTheme="minorEastAsia" w:hint="eastAsia"/>
          <w:lang w:eastAsia="zh-CN"/>
        </w:rPr>
        <w:t xml:space="preserve">whether </w:t>
      </w:r>
      <w:r>
        <w:t xml:space="preserve">the given execution satisfies the consistency model efficiently. The Jepson framework </w:t>
      </w:r>
      <w:r w:rsidR="005C7594">
        <w:rPr>
          <w:rFonts w:eastAsiaTheme="minorEastAsia" w:hint="eastAsia"/>
          <w:lang w:eastAsia="zh-CN"/>
        </w:rPr>
        <w:t>has</w:t>
      </w:r>
      <w:r w:rsidR="005C7594">
        <w:t xml:space="preserve"> </w:t>
      </w:r>
      <w:r>
        <w:t>been design to solve the first issue by using randomization</w:t>
      </w:r>
      <w:r w:rsidR="005C7594">
        <w:rPr>
          <w:rFonts w:eastAsiaTheme="minorEastAsia" w:hint="eastAsia"/>
          <w:lang w:eastAsia="zh-CN"/>
        </w:rPr>
        <w:t xml:space="preserve"> [</w:t>
      </w:r>
      <w:r w:rsidR="00AE1709">
        <w:rPr>
          <w:rFonts w:eastAsiaTheme="minorEastAsia" w:hint="eastAsia"/>
          <w:lang w:eastAsia="zh-CN"/>
        </w:rPr>
        <w:t>3</w:t>
      </w:r>
      <w:r w:rsidR="005C7594">
        <w:rPr>
          <w:rFonts w:eastAsiaTheme="minorEastAsia" w:hint="eastAsia"/>
          <w:lang w:eastAsia="zh-CN"/>
        </w:rPr>
        <w:t>]</w:t>
      </w:r>
      <w:r>
        <w:t>. However, the second issue is ignored in some sense.</w:t>
      </w:r>
      <w:r w:rsidR="001A4499">
        <w:t xml:space="preserve"> </w:t>
      </w:r>
      <w:r>
        <w:t>T</w:t>
      </w:r>
      <w:r w:rsidR="007E246A">
        <w:t xml:space="preserve">here are some consistency models which specify the weak-consistent distributed data storage, </w:t>
      </w:r>
      <w:r>
        <w:t xml:space="preserve">but </w:t>
      </w:r>
      <w:r w:rsidR="007E246A">
        <w:t>we find few validation tools can check real executions upon various consistency models</w:t>
      </w:r>
      <w:r w:rsidR="00973CAF">
        <w:t xml:space="preserve"> due to the complexity of checking correctness. </w:t>
      </w:r>
    </w:p>
    <w:p w:rsidR="00036B3D" w:rsidRPr="00793CA3" w:rsidRDefault="00973CAF" w:rsidP="002129C9">
      <w:pPr>
        <w:pStyle w:val="Para"/>
        <w:rPr>
          <w:rFonts w:eastAsia="宋体"/>
          <w:lang w:eastAsia="zh-CN"/>
        </w:rPr>
      </w:pPr>
      <w:r>
        <w:t>In this work, we aim to develop a platform</w:t>
      </w:r>
      <w:r w:rsidR="00B87D70">
        <w:rPr>
          <w:rFonts w:eastAsiaTheme="minorEastAsia" w:hint="eastAsia"/>
          <w:lang w:eastAsia="zh-CN"/>
        </w:rPr>
        <w:t xml:space="preserve"> called minimum-visibility-first searching</w:t>
      </w:r>
      <w:r>
        <w:t xml:space="preserve"> that checks the executions from different systems upon different consistency specification</w:t>
      </w:r>
      <w:r w:rsidR="00AE1709">
        <w:rPr>
          <w:rFonts w:eastAsiaTheme="minorEastAsia" w:hint="eastAsia"/>
          <w:lang w:eastAsia="zh-CN"/>
        </w:rPr>
        <w:t>s</w:t>
      </w:r>
      <w:r>
        <w:t xml:space="preserve"> under </w:t>
      </w:r>
      <w:r w:rsidR="008C570A">
        <w:t>the</w:t>
      </w:r>
      <w:r>
        <w:t xml:space="preserve"> </w:t>
      </w:r>
      <w:r w:rsidR="008C570A">
        <w:t>visibility-arbitration</w:t>
      </w:r>
      <w:r>
        <w:t xml:space="preserve"> framework in order to get a precise specification of a system</w:t>
      </w:r>
      <w:r w:rsidR="00BF64AE">
        <w:rPr>
          <w:rFonts w:eastAsia="宋体" w:hint="eastAsia"/>
          <w:lang w:eastAsia="zh-CN"/>
        </w:rPr>
        <w:t xml:space="preserve"> [</w:t>
      </w:r>
      <w:r w:rsidR="00AE1709">
        <w:rPr>
          <w:rFonts w:eastAsia="宋体" w:hint="eastAsia"/>
          <w:lang w:eastAsia="zh-CN"/>
        </w:rPr>
        <w:t>4</w:t>
      </w:r>
      <w:r w:rsidR="00BF64AE">
        <w:rPr>
          <w:rFonts w:eastAsia="宋体" w:hint="eastAsia"/>
          <w:lang w:eastAsia="zh-CN"/>
        </w:rPr>
        <w:t>]</w:t>
      </w:r>
      <w:r>
        <w:t xml:space="preserve">. </w:t>
      </w:r>
      <w:r w:rsidR="00AE1709">
        <w:rPr>
          <w:rFonts w:eastAsiaTheme="minorEastAsia" w:hint="eastAsia"/>
          <w:lang w:eastAsia="zh-CN"/>
        </w:rPr>
        <w:t>Moreover</w:t>
      </w:r>
      <w:r w:rsidR="00AE1709">
        <w:t xml:space="preserve"> </w:t>
      </w:r>
      <w:r w:rsidR="008C570A">
        <w:t>we use pruning technique to reduce the searching space of checking</w:t>
      </w:r>
      <w:r w:rsidR="00BF64AE">
        <w:rPr>
          <w:rFonts w:eastAsia="宋体" w:hint="eastAsia"/>
          <w:lang w:eastAsia="zh-CN"/>
        </w:rPr>
        <w:t>, which makes it possible to check large-scale execution traces in an acceptable time</w:t>
      </w:r>
      <w:r w:rsidR="008C570A">
        <w:t>.</w:t>
      </w:r>
      <w:r w:rsidR="00793CA3">
        <w:rPr>
          <w:rFonts w:eastAsia="宋体" w:hint="eastAsia"/>
          <w:lang w:eastAsia="zh-CN"/>
        </w:rPr>
        <w:t xml:space="preserve"> With these tools, we can obtain the relatively precise consistency specification of the system and find the subtle </w:t>
      </w:r>
      <w:r w:rsidR="00793CA3">
        <w:rPr>
          <w:rFonts w:eastAsia="宋体" w:hint="eastAsia"/>
          <w:lang w:eastAsia="zh-CN"/>
        </w:rPr>
        <w:lastRenderedPageBreak/>
        <w:t>difference</w:t>
      </w:r>
      <w:r w:rsidR="00AE1709">
        <w:rPr>
          <w:rFonts w:eastAsia="宋体" w:hint="eastAsia"/>
          <w:lang w:eastAsia="zh-CN"/>
        </w:rPr>
        <w:t xml:space="preserve"> on consistency</w:t>
      </w:r>
      <w:r w:rsidR="00793CA3">
        <w:rPr>
          <w:rFonts w:eastAsia="宋体" w:hint="eastAsia"/>
          <w:lang w:eastAsia="zh-CN"/>
        </w:rPr>
        <w:t xml:space="preserve"> between  implementations of the same algorithm</w:t>
      </w:r>
      <w:r w:rsidR="00597C08">
        <w:rPr>
          <w:rFonts w:eastAsia="宋体" w:hint="eastAsia"/>
          <w:lang w:eastAsia="zh-CN"/>
        </w:rPr>
        <w:t xml:space="preserve"> thus we can measure the consistency of distributed data storage systems.</w:t>
      </w:r>
    </w:p>
    <w:p w:rsidR="0029583F" w:rsidRDefault="00C326E9" w:rsidP="002129C9">
      <w:pPr>
        <w:pStyle w:val="Para"/>
        <w:rPr>
          <w:lang w:eastAsia="zh-CN"/>
        </w:rPr>
      </w:pPr>
      <w:r>
        <w:rPr>
          <w:rFonts w:hint="eastAsia"/>
          <w:lang w:eastAsia="zh-CN"/>
        </w:rPr>
        <w:t>We plan to provide an experimental evaluation</w:t>
      </w:r>
      <w:r w:rsidR="00636B2F">
        <w:rPr>
          <w:rFonts w:hint="eastAsia"/>
          <w:lang w:eastAsia="zh-CN"/>
        </w:rPr>
        <w:t xml:space="preserve"> of our platform on the executions of Riak, which claims to implement a set of conflict-free </w:t>
      </w:r>
      <w:r w:rsidR="00CD5DF3">
        <w:rPr>
          <w:lang w:eastAsia="zh-CN"/>
        </w:rPr>
        <w:t xml:space="preserve">replica </w:t>
      </w:r>
      <w:r w:rsidR="00636B2F">
        <w:rPr>
          <w:rFonts w:hint="eastAsia"/>
          <w:lang w:eastAsia="zh-CN"/>
        </w:rPr>
        <w:t>data types. We also want to check the executions of Cassandra, which can change its consistency through the setting of quorum.</w:t>
      </w:r>
    </w:p>
    <w:p w:rsidR="006B6255" w:rsidRPr="00586A35" w:rsidRDefault="006B6255" w:rsidP="006B6255">
      <w:pPr>
        <w:pStyle w:val="Head1"/>
        <w:spacing w:before="380"/>
      </w:pPr>
      <w:r>
        <w:rPr>
          <w:rStyle w:val="Label"/>
        </w:rPr>
        <w:t>2</w:t>
      </w:r>
      <w:r w:rsidRPr="00586A35">
        <w:t> </w:t>
      </w:r>
      <w:r>
        <w:t>R</w:t>
      </w:r>
      <w:r w:rsidR="00F9031A">
        <w:t>e</w:t>
      </w:r>
      <w:r>
        <w:t xml:space="preserve">lated </w:t>
      </w:r>
      <w:r w:rsidR="00F9031A">
        <w:t>W</w:t>
      </w:r>
      <w:r>
        <w:t>ork</w:t>
      </w:r>
    </w:p>
    <w:p w:rsidR="00B04A31" w:rsidRDefault="00B04A31" w:rsidP="002129C9">
      <w:pPr>
        <w:pStyle w:val="Para"/>
        <w:rPr>
          <w:lang w:eastAsia="zh-CN"/>
        </w:rPr>
      </w:pPr>
      <w:r>
        <w:rPr>
          <w:rFonts w:hint="eastAsia"/>
          <w:lang w:eastAsia="zh-CN"/>
        </w:rPr>
        <w:t xml:space="preserve">Burckhardt gives us the specification methodology which uses visibility relations </w:t>
      </w:r>
      <w:r w:rsidR="00240987">
        <w:rPr>
          <w:rFonts w:hint="eastAsia"/>
          <w:lang w:eastAsia="zh-CN"/>
        </w:rPr>
        <w:t xml:space="preserve">and a formalization of consistency </w:t>
      </w:r>
      <w:r w:rsidR="00933261">
        <w:rPr>
          <w:lang w:eastAsia="zh-CN"/>
        </w:rPr>
        <w:t>criterion</w:t>
      </w:r>
      <w:r w:rsidR="0093326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 w:rsidR="00AE1709">
        <w:rPr>
          <w:rFonts w:eastAsiaTheme="minorEastAsia" w:hint="eastAsia"/>
          <w:lang w:eastAsia="zh-CN"/>
        </w:rPr>
        <w:t>4</w:t>
      </w:r>
      <w:r>
        <w:rPr>
          <w:rFonts w:hint="eastAsia"/>
          <w:lang w:eastAsia="zh-CN"/>
        </w:rPr>
        <w:t xml:space="preserve">]. </w:t>
      </w:r>
      <w:r w:rsidR="00992CE9">
        <w:rPr>
          <w:rFonts w:hint="eastAsia"/>
          <w:lang w:eastAsia="zh-CN"/>
        </w:rPr>
        <w:t>The visibility relation represent</w:t>
      </w:r>
      <w:r w:rsidR="00933261">
        <w:rPr>
          <w:lang w:eastAsia="zh-CN"/>
        </w:rPr>
        <w:t>s</w:t>
      </w:r>
      <w:r w:rsidR="00992CE9">
        <w:rPr>
          <w:rFonts w:hint="eastAsia"/>
          <w:lang w:eastAsia="zh-CN"/>
        </w:rPr>
        <w:t xml:space="preserve"> the fact that an operation observ</w:t>
      </w:r>
      <w:r w:rsidR="00327BDA">
        <w:rPr>
          <w:rFonts w:hint="eastAsia"/>
          <w:lang w:eastAsia="zh-CN"/>
        </w:rPr>
        <w:t xml:space="preserve">es the effects of another operations. </w:t>
      </w:r>
      <w:r>
        <w:rPr>
          <w:rFonts w:hint="eastAsia"/>
          <w:lang w:eastAsia="zh-CN"/>
        </w:rPr>
        <w:t>Emmi and Enea develop a simple annotation language for specifying weak-consistent operations in Java concurrent objects via visibility relaxation, which also naturally capture consistency mechanisms in the distributed systems</w:t>
      </w:r>
      <w:r w:rsidR="00240987">
        <w:rPr>
          <w:rFonts w:hint="eastAsia"/>
          <w:lang w:eastAsia="zh-CN"/>
        </w:rPr>
        <w:t xml:space="preserve"> and develop a validation methodology for specifying software whose operations satisfy multiple distinct consistency levels [</w:t>
      </w:r>
      <w:r w:rsidR="00AE1709">
        <w:rPr>
          <w:rFonts w:eastAsiaTheme="minorEastAsia" w:hint="eastAsia"/>
          <w:lang w:eastAsia="zh-CN"/>
        </w:rPr>
        <w:t>5</w:t>
      </w:r>
      <w:r w:rsidR="00240987">
        <w:rPr>
          <w:rFonts w:hint="eastAsia"/>
          <w:lang w:eastAsia="zh-CN"/>
        </w:rPr>
        <w:t>].</w:t>
      </w:r>
      <w:r w:rsidR="00992CE9">
        <w:rPr>
          <w:rFonts w:hint="eastAsia"/>
          <w:lang w:eastAsia="zh-CN"/>
        </w:rPr>
        <w:t xml:space="preserve"> </w:t>
      </w:r>
      <w:r w:rsidR="00327BDA">
        <w:rPr>
          <w:rFonts w:hint="eastAsia"/>
          <w:lang w:eastAsia="zh-CN"/>
        </w:rPr>
        <w:t xml:space="preserve">Their relaxed-visibility specification </w:t>
      </w:r>
      <w:r w:rsidR="00933261">
        <w:rPr>
          <w:lang w:eastAsia="zh-CN"/>
        </w:rPr>
        <w:t>has a more powerful expression ability</w:t>
      </w:r>
      <w:r w:rsidR="00327BDA">
        <w:rPr>
          <w:rFonts w:hint="eastAsia"/>
          <w:lang w:eastAsia="zh-CN"/>
        </w:rPr>
        <w:t xml:space="preserve"> than Burckhardt's along a few different axes</w:t>
      </w:r>
      <w:r w:rsidR="00E70872">
        <w:rPr>
          <w:lang w:eastAsia="zh-CN"/>
        </w:rPr>
        <w:t>, which can specify the weak consistency on replica and message-passing.</w:t>
      </w:r>
    </w:p>
    <w:p w:rsidR="00E70872" w:rsidRDefault="00E70872" w:rsidP="002129C9">
      <w:pPr>
        <w:pStyle w:val="Para"/>
        <w:rPr>
          <w:lang w:eastAsia="zh-CN"/>
        </w:rPr>
      </w:pPr>
      <w:r>
        <w:rPr>
          <w:lang w:eastAsia="zh-CN"/>
        </w:rPr>
        <w:t>Biswas and Enea have done a great work on checking transactional consistency which inspires us a lot [</w:t>
      </w:r>
      <w:r w:rsidR="00AE1709">
        <w:rPr>
          <w:rFonts w:eastAsiaTheme="minorEastAsia" w:hint="eastAsia"/>
          <w:lang w:eastAsia="zh-CN"/>
        </w:rPr>
        <w:t>6</w:t>
      </w:r>
      <w:r>
        <w:rPr>
          <w:lang w:eastAsia="zh-CN"/>
        </w:rPr>
        <w:t xml:space="preserve">]. </w:t>
      </w:r>
      <w:r w:rsidR="00D362BF">
        <w:rPr>
          <w:lang w:eastAsia="zh-CN"/>
        </w:rPr>
        <w:t xml:space="preserve">However, this work focuses on consistency models for transaction of modern databases while our research focuses on consistency models for </w:t>
      </w:r>
      <w:r w:rsidR="00933261">
        <w:rPr>
          <w:lang w:eastAsia="zh-CN"/>
        </w:rPr>
        <w:t xml:space="preserve">weak-consistent </w:t>
      </w:r>
      <w:r w:rsidR="00D362BF">
        <w:rPr>
          <w:lang w:eastAsia="zh-CN"/>
        </w:rPr>
        <w:t xml:space="preserve">replica data storage such as conflict-free </w:t>
      </w:r>
      <w:r w:rsidR="00CD5DF3">
        <w:rPr>
          <w:lang w:eastAsia="zh-CN"/>
        </w:rPr>
        <w:t xml:space="preserve">replica data type. In other words,  Biswas and Enea aim to check </w:t>
      </w:r>
      <w:r w:rsidR="00CD5DF3" w:rsidRPr="00CD5DF3">
        <w:rPr>
          <w:lang w:eastAsia="zh-CN"/>
        </w:rPr>
        <w:t>consistency models like read committed, read atomic, and causal consistency</w:t>
      </w:r>
      <w:r w:rsidR="00CD5DF3">
        <w:rPr>
          <w:lang w:eastAsia="zh-CN"/>
        </w:rPr>
        <w:t xml:space="preserve"> while we aim to check </w:t>
      </w:r>
      <w:r w:rsidR="00CD5DF3" w:rsidRPr="00CD5DF3">
        <w:rPr>
          <w:lang w:eastAsia="zh-CN"/>
        </w:rPr>
        <w:t>consistency models like</w:t>
      </w:r>
      <w:r w:rsidR="001A61DE">
        <w:rPr>
          <w:lang w:eastAsia="zh-CN"/>
        </w:rPr>
        <w:t xml:space="preserve"> basic eventual consistency and weak consistency via visibility relaxation.</w:t>
      </w:r>
    </w:p>
    <w:p w:rsidR="002129C9" w:rsidRDefault="002129C9" w:rsidP="002129C9">
      <w:pPr>
        <w:pStyle w:val="Para"/>
        <w:rPr>
          <w:lang w:eastAsia="zh-CN"/>
        </w:rPr>
      </w:pPr>
      <w:r w:rsidRPr="002129C9">
        <w:rPr>
          <w:lang w:eastAsia="zh-CN"/>
        </w:rPr>
        <w:t>Chao Wang and Enea addres</w:t>
      </w:r>
      <w:r>
        <w:rPr>
          <w:lang w:eastAsia="zh-CN"/>
        </w:rPr>
        <w:t xml:space="preserve">s the problem of specifying and </w:t>
      </w:r>
      <w:r w:rsidRPr="002129C9">
        <w:rPr>
          <w:lang w:eastAsia="zh-CN"/>
        </w:rPr>
        <w:t>verifying CRDTs by introducing a new correctness criterion called Replication-Aware Linea</w:t>
      </w:r>
      <w:r>
        <w:rPr>
          <w:lang w:eastAsia="zh-CN"/>
        </w:rPr>
        <w:t>rizability which is inspired by Linearizability</w:t>
      </w:r>
      <w:r w:rsidR="00A21A9A">
        <w:rPr>
          <w:lang w:eastAsia="zh-CN"/>
        </w:rPr>
        <w:t xml:space="preserve">, but they </w:t>
      </w:r>
      <w:r w:rsidR="00933261">
        <w:rPr>
          <w:lang w:eastAsia="zh-CN"/>
        </w:rPr>
        <w:t xml:space="preserve">have </w:t>
      </w:r>
      <w:r w:rsidR="00A21A9A">
        <w:rPr>
          <w:lang w:eastAsia="zh-CN"/>
        </w:rPr>
        <w:t xml:space="preserve">not use it to verify </w:t>
      </w:r>
      <w:r w:rsidR="00933261">
        <w:rPr>
          <w:lang w:eastAsia="zh-CN"/>
        </w:rPr>
        <w:t xml:space="preserve">real </w:t>
      </w:r>
      <w:r w:rsidR="00A21A9A">
        <w:rPr>
          <w:lang w:eastAsia="zh-CN"/>
        </w:rPr>
        <w:t>client applications of CRDTs [</w:t>
      </w:r>
      <w:r w:rsidR="00AE1709">
        <w:rPr>
          <w:rFonts w:eastAsiaTheme="minorEastAsia" w:hint="eastAsia"/>
          <w:lang w:eastAsia="zh-CN"/>
        </w:rPr>
        <w:t>7</w:t>
      </w:r>
      <w:r w:rsidR="00A21A9A">
        <w:rPr>
          <w:lang w:eastAsia="zh-CN"/>
        </w:rPr>
        <w:t>].</w:t>
      </w:r>
    </w:p>
    <w:p w:rsidR="00386AA9" w:rsidRDefault="00386AA9" w:rsidP="00386AA9">
      <w:pPr>
        <w:pStyle w:val="Para"/>
        <w:rPr>
          <w:lang w:eastAsia="zh-CN"/>
        </w:rPr>
      </w:pPr>
      <w:r>
        <w:rPr>
          <w:lang w:eastAsia="zh-CN"/>
        </w:rPr>
        <w:t>Michael Emmi have developed the first completely-automatic algorithm for checking weak</w:t>
      </w:r>
      <w:r>
        <w:rPr>
          <w:rFonts w:eastAsiaTheme="minorEastAsia" w:hint="eastAsia"/>
          <w:lang w:eastAsia="zh-CN"/>
        </w:rPr>
        <w:t xml:space="preserve"> </w:t>
      </w:r>
      <w:r>
        <w:rPr>
          <w:lang w:eastAsia="zh-CN"/>
        </w:rPr>
        <w:t xml:space="preserve">consistency of concurrent object implementations and </w:t>
      </w:r>
      <w:r w:rsidRPr="00386AA9">
        <w:rPr>
          <w:lang w:eastAsia="zh-CN"/>
        </w:rPr>
        <w:t>identif</w:t>
      </w:r>
      <w:r>
        <w:rPr>
          <w:lang w:eastAsia="zh-CN"/>
        </w:rPr>
        <w:t>ied</w:t>
      </w:r>
      <w:r w:rsidRPr="00386AA9">
        <w:rPr>
          <w:lang w:eastAsia="zh-CN"/>
        </w:rPr>
        <w:t xml:space="preserve"> an optimization to weak-consistency checking</w:t>
      </w:r>
      <w:r w:rsidR="00B01F76">
        <w:rPr>
          <w:lang w:eastAsia="zh-CN"/>
        </w:rPr>
        <w:t xml:space="preserve"> [</w:t>
      </w:r>
      <w:r w:rsidR="00AE1709">
        <w:rPr>
          <w:rFonts w:eastAsiaTheme="minorEastAsia" w:hint="eastAsia"/>
          <w:lang w:eastAsia="zh-CN"/>
        </w:rPr>
        <w:t>8</w:t>
      </w:r>
      <w:r w:rsidR="00B01F76">
        <w:rPr>
          <w:lang w:eastAsia="zh-CN"/>
        </w:rPr>
        <w:t>].</w:t>
      </w:r>
      <w:r w:rsidR="00802101">
        <w:rPr>
          <w:lang w:eastAsia="zh-CN"/>
        </w:rPr>
        <w:t xml:space="preserve"> Since this algorithm is designed to check java concurrent objects, we want to use its framework to implement a platform to check distributed systems.</w:t>
      </w:r>
    </w:p>
    <w:p w:rsidR="00E04E66" w:rsidRDefault="0067565D" w:rsidP="0067565D">
      <w:pPr>
        <w:pStyle w:val="Head1"/>
        <w:spacing w:before="380"/>
        <w:rPr>
          <w:rFonts w:eastAsiaTheme="minorEastAsia"/>
          <w:lang w:eastAsia="zh-CN"/>
        </w:rPr>
      </w:pPr>
      <w:r>
        <w:rPr>
          <w:rStyle w:val="Label"/>
        </w:rPr>
        <w:t>3</w:t>
      </w:r>
      <w:r w:rsidRPr="00586A35">
        <w:t> </w:t>
      </w:r>
      <w:r>
        <w:t>Problem Formulation</w:t>
      </w:r>
    </w:p>
    <w:p w:rsidR="00E04E66" w:rsidRDefault="00E04E66" w:rsidP="00E04E66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If we put a workload into a real distributed system, we can get a log from the system. A log file is usually a sequence which contains </w:t>
      </w:r>
      <w:r w:rsidR="00B52454">
        <w:rPr>
          <w:rFonts w:eastAsiaTheme="minorEastAsia"/>
          <w:b w:val="0"/>
          <w:sz w:val="18"/>
          <w:szCs w:val="18"/>
          <w:lang w:eastAsia="zh-CN"/>
        </w:rPr>
        <w:t xml:space="preserve">events of </w:t>
      </w: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request arguments and </w:t>
      </w:r>
      <w:r w:rsidR="00B52454">
        <w:rPr>
          <w:rFonts w:eastAsiaTheme="minorEastAsia"/>
          <w:b w:val="0"/>
          <w:sz w:val="18"/>
          <w:szCs w:val="18"/>
          <w:lang w:eastAsia="zh-CN"/>
        </w:rPr>
        <w:t xml:space="preserve">events of </w:t>
      </w: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reply results. </w:t>
      </w:r>
      <w:r w:rsidR="00B52454">
        <w:rPr>
          <w:rFonts w:eastAsiaTheme="minorEastAsia"/>
          <w:b w:val="0"/>
          <w:sz w:val="18"/>
          <w:szCs w:val="18"/>
          <w:lang w:eastAsia="zh-CN"/>
        </w:rPr>
        <w:t>W</w:t>
      </w:r>
      <w:r>
        <w:rPr>
          <w:rFonts w:eastAsiaTheme="minorEastAsia" w:hint="eastAsia"/>
          <w:b w:val="0"/>
          <w:sz w:val="18"/>
          <w:szCs w:val="18"/>
          <w:lang w:eastAsia="zh-CN"/>
        </w:rPr>
        <w:t>e can obtain orders between some events from timestamps or causality of message-passing.</w:t>
      </w:r>
      <w:r w:rsidR="00CB4D80">
        <w:rPr>
          <w:rFonts w:eastAsiaTheme="minorEastAsia" w:hint="eastAsia"/>
          <w:b w:val="0"/>
          <w:sz w:val="18"/>
          <w:szCs w:val="18"/>
          <w:lang w:eastAsia="zh-CN"/>
        </w:rPr>
        <w:t xml:space="preserve"> However, logs of different systems vary from each other, so we must extract key information from logs</w:t>
      </w:r>
      <w:r w:rsidR="00AD3A8A">
        <w:rPr>
          <w:rFonts w:eastAsiaTheme="minorEastAsia" w:hint="eastAsia"/>
          <w:b w:val="0"/>
          <w:sz w:val="18"/>
          <w:szCs w:val="18"/>
          <w:lang w:eastAsia="zh-CN"/>
        </w:rPr>
        <w:t xml:space="preserve"> in order to obtain the abstraction of logs.</w:t>
      </w:r>
    </w:p>
    <w:p w:rsidR="009D7356" w:rsidRDefault="009D7356" w:rsidP="00E04E66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 w:hint="eastAsia"/>
          <w:b w:val="0"/>
          <w:sz w:val="18"/>
          <w:szCs w:val="18"/>
          <w:lang w:eastAsia="zh-CN"/>
        </w:rPr>
        <w:lastRenderedPageBreak/>
        <w:t xml:space="preserve">We 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can </w:t>
      </w:r>
      <w:r>
        <w:rPr>
          <w:rFonts w:eastAsiaTheme="minorEastAsia" w:hint="eastAsia"/>
          <w:b w:val="0"/>
          <w:sz w:val="18"/>
          <w:szCs w:val="18"/>
          <w:lang w:eastAsia="zh-CN"/>
        </w:rPr>
        <w:t xml:space="preserve">define a set of observable </w:t>
      </w:r>
      <w:r w:rsidR="006134D3">
        <w:rPr>
          <w:rFonts w:eastAsiaTheme="minorEastAsia" w:hint="eastAsia"/>
          <w:b w:val="0"/>
          <w:sz w:val="18"/>
          <w:szCs w:val="18"/>
          <w:lang w:eastAsia="zh-CN"/>
        </w:rPr>
        <w:t xml:space="preserve">behaviors called histories. A history records 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all the interactions between clients and the system. We include the following information in each history: The operations performed;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Whether the operation completed, and what value was returned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The relative order of non-overlapping operations</w:t>
      </w:r>
      <w:r w:rsidR="00AB24DA">
        <w:rPr>
          <w:rFonts w:eastAsiaTheme="minorEastAsia" w:hint="eastAsia"/>
          <w:b w:val="0"/>
          <w:sz w:val="18"/>
          <w:szCs w:val="18"/>
          <w:lang w:eastAsia="zh-CN"/>
        </w:rPr>
        <w:t xml:space="preserve">; </w:t>
      </w:r>
      <w:r w:rsidR="00AB24DA" w:rsidRPr="00AB24DA">
        <w:rPr>
          <w:rFonts w:eastAsiaTheme="minorEastAsia"/>
          <w:b w:val="0"/>
          <w:sz w:val="18"/>
          <w:szCs w:val="18"/>
          <w:lang w:eastAsia="zh-CN"/>
        </w:rPr>
        <w:t>The session an operation belongs to.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Formally, we use event graphs to represent histories. A history is an event graph (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) where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07636A">
        <w:rPr>
          <w:rFonts w:eastAsiaTheme="minorEastAsia"/>
          <w:b w:val="0"/>
          <w:i/>
          <w:sz w:val="18"/>
          <w:szCs w:val="18"/>
          <w:lang w:eastAsia="zh-CN"/>
        </w:rPr>
        <w:t xml:space="preserve"> 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describes the operation of an event;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describes the value returned by the operation; </w:t>
      </w:r>
      <w:r w:rsidR="0007636A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07636A">
        <w:rPr>
          <w:rFonts w:eastAsiaTheme="minorEastAsia"/>
          <w:b w:val="0"/>
          <w:sz w:val="18"/>
          <w:szCs w:val="18"/>
          <w:lang w:eastAsia="zh-CN"/>
        </w:rPr>
        <w:t xml:space="preserve"> is the returns-before order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, a natural partial order on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;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 is the same-session order, a equivalence relation on </w:t>
      </w:r>
      <w:r w:rsidR="00283616" w:rsidRPr="00283616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283616">
        <w:rPr>
          <w:rFonts w:eastAsiaTheme="minorEastAsia"/>
          <w:b w:val="0"/>
          <w:sz w:val="18"/>
          <w:szCs w:val="18"/>
          <w:lang w:eastAsia="zh-CN"/>
        </w:rPr>
        <w:t xml:space="preserve">. </w:t>
      </w:r>
    </w:p>
    <w:p w:rsidR="007864F6" w:rsidRPr="007864F6" w:rsidRDefault="00283616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 xml:space="preserve">In order to justify a history, we 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can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add </w:t>
      </w:r>
      <w:r w:rsidRPr="00283616">
        <w:rPr>
          <w:rFonts w:eastAsiaTheme="minorEastAsia"/>
          <w:b w:val="0"/>
          <w:i/>
          <w:sz w:val="18"/>
          <w:szCs w:val="18"/>
          <w:lang w:eastAsia="zh-CN"/>
        </w:rPr>
        <w:t>visibility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and </w:t>
      </w:r>
      <w:r w:rsidRPr="00283616">
        <w:rPr>
          <w:rFonts w:eastAsiaTheme="minorEastAsia"/>
          <w:b w:val="0"/>
          <w:i/>
          <w:sz w:val="18"/>
          <w:szCs w:val="18"/>
          <w:lang w:eastAsia="zh-CN"/>
        </w:rPr>
        <w:t>arbitration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relations which allow us to define not just linearizability, but the whole spectrum of consistency models for eventual</w:t>
      </w:r>
      <w:r w:rsidR="00DA0A75">
        <w:rPr>
          <w:rFonts w:eastAsiaTheme="minorEastAsia"/>
          <w:b w:val="0"/>
          <w:sz w:val="18"/>
          <w:szCs w:val="18"/>
          <w:lang w:eastAsia="zh-CN"/>
        </w:rPr>
        <w:t>ly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consisten</w:t>
      </w:r>
      <w:r w:rsidR="00DA0A75">
        <w:rPr>
          <w:rFonts w:eastAsiaTheme="minorEastAsia"/>
          <w:b w:val="0"/>
          <w:sz w:val="18"/>
          <w:szCs w:val="18"/>
          <w:lang w:eastAsia="zh-CN"/>
        </w:rPr>
        <w:t>t</w:t>
      </w:r>
      <w:r>
        <w:rPr>
          <w:rFonts w:eastAsiaTheme="minorEastAsia"/>
          <w:b w:val="0"/>
          <w:sz w:val="18"/>
          <w:szCs w:val="18"/>
          <w:lang w:eastAsia="zh-CN"/>
        </w:rPr>
        <w:t xml:space="preserve"> systems. </w:t>
      </w:r>
      <w:r w:rsidR="00B62CFB" w:rsidRPr="00B62CFB">
        <w:rPr>
          <w:rFonts w:eastAsiaTheme="minorEastAsia"/>
          <w:b w:val="0"/>
          <w:i/>
          <w:sz w:val="18"/>
          <w:szCs w:val="18"/>
          <w:lang w:eastAsia="zh-CN"/>
        </w:rPr>
        <w:t>Visibility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an acyclic relation which tells us about the relative timing of update propagation and operations.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If 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visible to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, it means that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have observed the effect of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>.</w:t>
      </w:r>
      <w:r w:rsidR="00B62CFB">
        <w:rPr>
          <w:rFonts w:eastAsiaTheme="minorEastAsia" w:hint="eastAsia"/>
          <w:b w:val="0"/>
          <w:sz w:val="18"/>
          <w:szCs w:val="18"/>
          <w:lang w:eastAsia="zh-CN"/>
        </w:rPr>
        <w:t xml:space="preserve"> </w:t>
      </w:r>
      <w:r w:rsidR="00B62CFB" w:rsidRPr="00B62CFB">
        <w:rPr>
          <w:rFonts w:eastAsiaTheme="minorEastAsia"/>
          <w:b w:val="0"/>
          <w:i/>
          <w:sz w:val="18"/>
          <w:szCs w:val="18"/>
          <w:lang w:eastAsia="zh-CN"/>
        </w:rPr>
        <w:t>Arbitration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 is a total order on operations which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>indicate</w:t>
      </w:r>
      <w:r w:rsidR="00B62CFB">
        <w:rPr>
          <w:rFonts w:eastAsiaTheme="minorEastAsia"/>
          <w:b w:val="0"/>
          <w:sz w:val="18"/>
          <w:szCs w:val="18"/>
          <w:lang w:eastAsia="zh-CN"/>
        </w:rPr>
        <w:t>s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how the system resolves update conflicts</w:t>
      </w:r>
      <w:r w:rsidR="00B62CFB">
        <w:rPr>
          <w:rFonts w:eastAsiaTheme="minorEastAsia"/>
          <w:b w:val="0"/>
          <w:sz w:val="18"/>
          <w:szCs w:val="18"/>
          <w:lang w:eastAsia="zh-CN"/>
        </w:rPr>
        <w:t xml:space="preserve">. 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If 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is arbitrated before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, it means that the system considers the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a</w:t>
      </w:r>
      <w:r w:rsidR="00B62CFB" w:rsidRPr="00B62CFB">
        <w:rPr>
          <w:rFonts w:eastAsiaTheme="minorEastAsia"/>
          <w:b w:val="0"/>
          <w:sz w:val="18"/>
          <w:szCs w:val="18"/>
          <w:lang w:eastAsia="zh-CN"/>
        </w:rPr>
        <w:t xml:space="preserve"> to happen earlier than operation </w:t>
      </w:r>
      <w:r w:rsidR="00B62CFB" w:rsidRPr="00B62CFB">
        <w:rPr>
          <w:rFonts w:eastAsiaTheme="minorEastAsia"/>
          <w:i/>
          <w:sz w:val="18"/>
          <w:szCs w:val="18"/>
          <w:lang w:eastAsia="zh-CN"/>
        </w:rPr>
        <w:t>b</w:t>
      </w:r>
      <w:r w:rsidR="00634DD3">
        <w:rPr>
          <w:rFonts w:eastAsiaTheme="minorEastAsia"/>
          <w:b w:val="0"/>
          <w:sz w:val="18"/>
          <w:szCs w:val="18"/>
          <w:lang w:eastAsia="zh-CN"/>
        </w:rPr>
        <w:t xml:space="preserve">. </w:t>
      </w:r>
      <w:r w:rsidR="007864F6">
        <w:rPr>
          <w:rFonts w:eastAsiaTheme="minorEastAsia"/>
          <w:b w:val="0"/>
          <w:sz w:val="18"/>
          <w:szCs w:val="18"/>
          <w:lang w:eastAsia="zh-CN"/>
        </w:rPr>
        <w:t>So we can formally define an abstract execution as an event graph (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7864F6">
        <w:rPr>
          <w:rFonts w:eastAsiaTheme="minorEastAsia"/>
          <w:b w:val="0"/>
          <w:i/>
          <w:sz w:val="18"/>
          <w:szCs w:val="18"/>
          <w:lang w:eastAsia="zh-CN"/>
        </w:rPr>
        <w:t>, vis, ar</w:t>
      </w:r>
      <w:r w:rsidR="007864F6">
        <w:rPr>
          <w:rFonts w:eastAsiaTheme="minorEastAsia"/>
          <w:b w:val="0"/>
          <w:sz w:val="18"/>
          <w:szCs w:val="18"/>
          <w:lang w:eastAsia="zh-CN"/>
        </w:rPr>
        <w:t>) where (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E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op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rval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rb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, </w:t>
      </w:r>
      <w:r w:rsidR="007864F6" w:rsidRPr="0007636A">
        <w:rPr>
          <w:rFonts w:eastAsiaTheme="minorEastAsia"/>
          <w:b w:val="0"/>
          <w:i/>
          <w:sz w:val="18"/>
          <w:szCs w:val="18"/>
          <w:lang w:eastAsia="zh-CN"/>
        </w:rPr>
        <w:t>ss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) is a history; </w:t>
      </w:r>
      <w:r w:rsidR="007864F6">
        <w:rPr>
          <w:rFonts w:eastAsiaTheme="minorEastAsia"/>
          <w:b w:val="0"/>
          <w:i/>
          <w:sz w:val="18"/>
          <w:szCs w:val="18"/>
          <w:lang w:eastAsia="zh-CN"/>
        </w:rPr>
        <w:t xml:space="preserve">vis 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is an acyclic and natural relation; </w:t>
      </w:r>
      <w:r w:rsidR="007864F6" w:rsidRPr="007864F6">
        <w:rPr>
          <w:rFonts w:eastAsiaTheme="minorEastAsia"/>
          <w:b w:val="0"/>
          <w:i/>
          <w:sz w:val="18"/>
          <w:szCs w:val="18"/>
          <w:lang w:eastAsia="zh-CN"/>
        </w:rPr>
        <w:t>ar</w:t>
      </w:r>
      <w:r w:rsidR="007864F6">
        <w:rPr>
          <w:rFonts w:eastAsiaTheme="minorEastAsia"/>
          <w:b w:val="0"/>
          <w:sz w:val="18"/>
          <w:szCs w:val="18"/>
          <w:lang w:eastAsia="zh-CN"/>
        </w:rPr>
        <w:t xml:space="preserve"> is a total order.</w:t>
      </w:r>
    </w:p>
    <w:p w:rsidR="007864F6" w:rsidRPr="007864F6" w:rsidRDefault="007864F6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>As giving the formal definition of h</w:t>
      </w:r>
      <w:r w:rsidR="005527CA">
        <w:rPr>
          <w:rFonts w:eastAsiaTheme="minorEastAsia"/>
          <w:b w:val="0"/>
          <w:sz w:val="18"/>
          <w:szCs w:val="18"/>
          <w:lang w:eastAsia="zh-CN"/>
        </w:rPr>
        <w:t xml:space="preserve">istory and abstract execution,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we finally can define consistency models. </w:t>
      </w:r>
      <w:r w:rsidR="005527CA">
        <w:rPr>
          <w:rFonts w:eastAsiaTheme="minorEastAsia"/>
          <w:b w:val="0"/>
          <w:sz w:val="18"/>
          <w:szCs w:val="18"/>
          <w:lang w:eastAsia="zh-CN"/>
        </w:rPr>
        <w:t xml:space="preserve">Additionally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we </w:t>
      </w:r>
      <w:r w:rsidR="000F302A">
        <w:rPr>
          <w:rFonts w:eastAsiaTheme="minorEastAsia"/>
          <w:b w:val="0"/>
          <w:sz w:val="18"/>
          <w:szCs w:val="18"/>
          <w:lang w:eastAsia="zh-CN"/>
        </w:rPr>
        <w:t xml:space="preserve">have to </w:t>
      </w:r>
      <w:r>
        <w:rPr>
          <w:rFonts w:eastAsiaTheme="minorEastAsia"/>
          <w:b w:val="0"/>
          <w:sz w:val="18"/>
          <w:szCs w:val="18"/>
          <w:lang w:eastAsia="zh-CN"/>
        </w:rPr>
        <w:t xml:space="preserve">introduce </w:t>
      </w:r>
      <w:r w:rsidR="000F302A">
        <w:rPr>
          <w:rFonts w:eastAsiaTheme="minorEastAsia"/>
          <w:b w:val="0"/>
          <w:sz w:val="18"/>
          <w:szCs w:val="18"/>
          <w:lang w:eastAsia="zh-CN"/>
        </w:rPr>
        <w:t>a definition called consistency predicate. A consistency predicate is a predicate or property of an abstract execution. A consistency model is a collection of consistency predicates</w:t>
      </w:r>
      <w:r w:rsidR="00BD27B2">
        <w:rPr>
          <w:rFonts w:eastAsiaTheme="minorEastAsia" w:hint="eastAsia"/>
          <w:b w:val="0"/>
          <w:sz w:val="18"/>
          <w:szCs w:val="18"/>
          <w:lang w:eastAsia="zh-CN"/>
        </w:rPr>
        <w:t xml:space="preserve"> [3]</w:t>
      </w:r>
      <w:r w:rsidR="000F302A">
        <w:rPr>
          <w:rFonts w:eastAsiaTheme="minorEastAsia"/>
          <w:b w:val="0"/>
          <w:sz w:val="18"/>
          <w:szCs w:val="18"/>
          <w:lang w:eastAsia="zh-CN"/>
        </w:rPr>
        <w:t>.</w:t>
      </w:r>
    </w:p>
    <w:p w:rsidR="00634DD3" w:rsidRPr="00634DD3" w:rsidRDefault="000F302A" w:rsidP="00B62CFB">
      <w:pPr>
        <w:pStyle w:val="Head1"/>
        <w:spacing w:before="0" w:after="0" w:line="264" w:lineRule="auto"/>
        <w:ind w:left="0" w:firstLine="0"/>
        <w:jc w:val="both"/>
        <w:rPr>
          <w:rFonts w:eastAsiaTheme="minorEastAsia"/>
          <w:b w:val="0"/>
          <w:sz w:val="18"/>
          <w:szCs w:val="18"/>
          <w:lang w:eastAsia="zh-CN"/>
        </w:rPr>
      </w:pPr>
      <w:r>
        <w:rPr>
          <w:rFonts w:eastAsiaTheme="minorEastAsia"/>
          <w:b w:val="0"/>
          <w:sz w:val="18"/>
          <w:szCs w:val="18"/>
          <w:lang w:eastAsia="zh-CN"/>
        </w:rPr>
        <w:t>The checking</w:t>
      </w:r>
      <w:r w:rsidR="00634DD3">
        <w:rPr>
          <w:rFonts w:eastAsiaTheme="minorEastAsia"/>
          <w:b w:val="0"/>
          <w:sz w:val="18"/>
          <w:szCs w:val="18"/>
          <w:lang w:eastAsia="zh-CN"/>
        </w:rPr>
        <w:t xml:space="preserve"> problem is </w:t>
      </w:r>
      <w:r>
        <w:rPr>
          <w:rFonts w:eastAsiaTheme="minorEastAsia"/>
          <w:b w:val="0"/>
          <w:sz w:val="18"/>
          <w:szCs w:val="18"/>
          <w:lang w:eastAsia="zh-CN"/>
        </w:rPr>
        <w:t>to find an abstract execution that satisfy the consistency model for the given history or make sure there is no correct abstract execution.</w:t>
      </w:r>
    </w:p>
    <w:p w:rsidR="0067565D" w:rsidRPr="00923756" w:rsidRDefault="0067565D" w:rsidP="0067565D">
      <w:pPr>
        <w:pStyle w:val="Head1"/>
        <w:spacing w:before="380"/>
        <w:rPr>
          <w:rFonts w:eastAsiaTheme="minorEastAsia"/>
          <w:lang w:eastAsia="zh-CN"/>
        </w:rPr>
      </w:pPr>
      <w:r>
        <w:rPr>
          <w:rStyle w:val="Label"/>
        </w:rPr>
        <w:t>4</w:t>
      </w:r>
      <w:r w:rsidRPr="00586A35">
        <w:t> </w:t>
      </w:r>
      <w:r w:rsidR="00923756">
        <w:rPr>
          <w:rFonts w:eastAsiaTheme="minorEastAsia" w:hint="eastAsia"/>
          <w:lang w:eastAsia="zh-CN"/>
        </w:rPr>
        <w:t>Methodology</w:t>
      </w:r>
    </w:p>
    <w:p w:rsidR="00E52FCF" w:rsidRDefault="00CF7CC3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We plan to design </w:t>
      </w:r>
      <w:r w:rsidR="00B87D70">
        <w:rPr>
          <w:rFonts w:eastAsiaTheme="minorEastAsia" w:hint="eastAsia"/>
          <w:lang w:eastAsia="zh-CN"/>
        </w:rPr>
        <w:t xml:space="preserve">the </w:t>
      </w:r>
      <w:r>
        <w:rPr>
          <w:rFonts w:eastAsiaTheme="minorEastAsia" w:hint="eastAsia"/>
          <w:lang w:eastAsia="zh-CN"/>
        </w:rPr>
        <w:t>platform using Java. First, we design a collection of classes which store the necessary information about logs, histories and abstract executions.</w:t>
      </w:r>
      <w:r w:rsidR="00DF2713">
        <w:rPr>
          <w:rFonts w:eastAsiaTheme="minorEastAsia" w:hint="eastAsia"/>
          <w:lang w:eastAsia="zh-CN"/>
        </w:rPr>
        <w:t xml:space="preserve"> </w:t>
      </w:r>
      <w:r w:rsidR="00E52FCF">
        <w:rPr>
          <w:rFonts w:eastAsiaTheme="minorEastAsia" w:hint="eastAsia"/>
          <w:lang w:eastAsia="zh-CN"/>
        </w:rPr>
        <w:t>Considering different systems, we provide a set of interface</w:t>
      </w:r>
      <w:r w:rsidR="005527CA">
        <w:rPr>
          <w:rFonts w:eastAsiaTheme="minorEastAsia"/>
          <w:lang w:eastAsia="zh-CN"/>
        </w:rPr>
        <w:t>s</w:t>
      </w:r>
      <w:r w:rsidR="00E52FCF">
        <w:rPr>
          <w:rFonts w:eastAsiaTheme="minorEastAsia" w:hint="eastAsia"/>
          <w:lang w:eastAsia="zh-CN"/>
        </w:rPr>
        <w:t xml:space="preserve"> that can change log files into the same format.</w:t>
      </w:r>
    </w:p>
    <w:p w:rsidR="00811FEE" w:rsidRPr="00811FEE" w:rsidRDefault="00DF2713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For the convenience of processing, we organize all the operations and relations as a d</w:t>
      </w:r>
      <w:r w:rsidRPr="00DF2713">
        <w:rPr>
          <w:rFonts w:eastAsiaTheme="minorEastAsia"/>
          <w:lang w:eastAsia="zh-CN"/>
        </w:rPr>
        <w:t xml:space="preserve">irected </w:t>
      </w:r>
      <w:r>
        <w:rPr>
          <w:rFonts w:eastAsiaTheme="minorEastAsia" w:hint="eastAsia"/>
          <w:lang w:eastAsia="zh-CN"/>
        </w:rPr>
        <w:t>a</w:t>
      </w:r>
      <w:r w:rsidRPr="00DF2713">
        <w:rPr>
          <w:rFonts w:eastAsiaTheme="minorEastAsia"/>
          <w:lang w:eastAsia="zh-CN"/>
        </w:rPr>
        <w:t xml:space="preserve">cyclic </w:t>
      </w:r>
      <w:r>
        <w:rPr>
          <w:rFonts w:eastAsiaTheme="minorEastAsia" w:hint="eastAsia"/>
          <w:lang w:eastAsia="zh-CN"/>
        </w:rPr>
        <w:t>g</w:t>
      </w:r>
      <w:r w:rsidRPr="00DF2713">
        <w:rPr>
          <w:rFonts w:eastAsiaTheme="minorEastAsia"/>
          <w:lang w:eastAsia="zh-CN"/>
        </w:rPr>
        <w:t>raph</w:t>
      </w:r>
      <w:r w:rsidR="00E52FCF">
        <w:rPr>
          <w:rFonts w:eastAsiaTheme="minorEastAsia" w:hint="eastAsia"/>
          <w:lang w:eastAsia="zh-CN"/>
        </w:rPr>
        <w:t xml:space="preserve"> and use a b</w:t>
      </w:r>
      <w:r w:rsidR="00E52FCF" w:rsidRPr="00E52FCF">
        <w:rPr>
          <w:rFonts w:eastAsiaTheme="minorEastAsia"/>
          <w:lang w:eastAsia="zh-CN"/>
        </w:rPr>
        <w:t>acktracking algorithm</w:t>
      </w:r>
      <w:r w:rsidR="00E52FCF">
        <w:rPr>
          <w:rFonts w:eastAsiaTheme="minorEastAsia" w:hint="eastAsia"/>
          <w:lang w:eastAsia="zh-CN"/>
        </w:rPr>
        <w:t xml:space="preserve"> to search an abstract execution that </w:t>
      </w:r>
      <w:r w:rsidR="005527CA">
        <w:rPr>
          <w:rFonts w:eastAsiaTheme="minorEastAsia" w:hint="eastAsia"/>
          <w:lang w:eastAsia="zh-CN"/>
        </w:rPr>
        <w:t>satisf</w:t>
      </w:r>
      <w:r w:rsidR="005527CA">
        <w:rPr>
          <w:rFonts w:eastAsiaTheme="minorEastAsia"/>
          <w:lang w:eastAsia="zh-CN"/>
        </w:rPr>
        <w:t>ies</w:t>
      </w:r>
      <w:r w:rsidR="005527CA">
        <w:rPr>
          <w:rFonts w:eastAsiaTheme="minorEastAsia" w:hint="eastAsia"/>
          <w:lang w:eastAsia="zh-CN"/>
        </w:rPr>
        <w:t xml:space="preserve"> </w:t>
      </w:r>
      <w:r w:rsidR="00E52FCF">
        <w:rPr>
          <w:rFonts w:eastAsiaTheme="minorEastAsia" w:hint="eastAsia"/>
          <w:lang w:eastAsia="zh-CN"/>
        </w:rPr>
        <w:t>the given consistency model.</w:t>
      </w:r>
      <w:r w:rsidR="00923756">
        <w:rPr>
          <w:rFonts w:eastAsiaTheme="minorEastAsia" w:hint="eastAsia"/>
          <w:lang w:eastAsia="zh-CN"/>
        </w:rPr>
        <w:t xml:space="preserve"> </w:t>
      </w:r>
      <w:r w:rsidR="00B87D70">
        <w:rPr>
          <w:rFonts w:eastAsiaTheme="minorEastAsia" w:hint="eastAsia"/>
          <w:lang w:eastAsia="zh-CN"/>
        </w:rPr>
        <w:t xml:space="preserve">The reason we name the platform minimum-visibility-first searching is that </w:t>
      </w:r>
      <w:r w:rsidR="006D3FBC">
        <w:rPr>
          <w:rFonts w:eastAsiaTheme="minorEastAsia" w:hint="eastAsia"/>
          <w:lang w:eastAsia="zh-CN"/>
        </w:rPr>
        <w:t xml:space="preserve">the algorithm traverses the directed acyclic graph </w:t>
      </w:r>
      <w:r w:rsidR="00D37BC7" w:rsidRPr="00D37BC7">
        <w:rPr>
          <w:rFonts w:eastAsiaTheme="minorEastAsia"/>
          <w:lang w:eastAsia="zh-CN"/>
        </w:rPr>
        <w:t>consider</w:t>
      </w:r>
      <w:r w:rsidR="00D37BC7">
        <w:rPr>
          <w:rFonts w:eastAsiaTheme="minorEastAsia" w:hint="eastAsia"/>
          <w:lang w:eastAsia="zh-CN"/>
        </w:rPr>
        <w:t>ing</w:t>
      </w:r>
      <w:r w:rsidR="00D37BC7" w:rsidRPr="00D37BC7">
        <w:rPr>
          <w:rFonts w:eastAsiaTheme="minorEastAsia"/>
          <w:lang w:eastAsia="zh-CN"/>
        </w:rPr>
        <w:t xml:space="preserve"> only the minimal visibility relations which adhere to the various constraints of the given criterion</w:t>
      </w:r>
      <w:r w:rsidR="00B87D70">
        <w:rPr>
          <w:rFonts w:eastAsiaTheme="minorEastAsia" w:hint="eastAsia"/>
          <w:lang w:eastAsia="zh-CN"/>
        </w:rPr>
        <w:t xml:space="preserve"> </w:t>
      </w:r>
      <w:r w:rsidR="00D37BC7" w:rsidRPr="00D37BC7">
        <w:rPr>
          <w:rFonts w:eastAsiaTheme="minorEastAsia"/>
          <w:lang w:eastAsia="zh-CN"/>
        </w:rPr>
        <w:t>rather than enumerating every possible visibility relation</w:t>
      </w:r>
      <w:r w:rsidR="00D37BC7" w:rsidRPr="00D37BC7">
        <w:rPr>
          <w:rFonts w:eastAsiaTheme="minorEastAsia" w:hint="eastAsia"/>
          <w:lang w:eastAsia="zh-CN"/>
        </w:rPr>
        <w:t xml:space="preserve"> </w:t>
      </w:r>
      <w:r w:rsidR="00D37BC7">
        <w:rPr>
          <w:rFonts w:eastAsiaTheme="minorEastAsia" w:hint="eastAsia"/>
          <w:lang w:eastAsia="zh-CN"/>
        </w:rPr>
        <w:t xml:space="preserve">. </w:t>
      </w:r>
      <w:r w:rsidR="00923756">
        <w:rPr>
          <w:rFonts w:eastAsiaTheme="minorEastAsia" w:hint="eastAsia"/>
          <w:lang w:eastAsia="zh-CN"/>
        </w:rPr>
        <w:t xml:space="preserve">For better performance, we want to use pruning to skip </w:t>
      </w:r>
      <w:r w:rsidR="00120133">
        <w:rPr>
          <w:rFonts w:eastAsiaTheme="minorEastAsia" w:hint="eastAsia"/>
          <w:lang w:eastAsia="zh-CN"/>
        </w:rPr>
        <w:t>redundant searching space.</w:t>
      </w:r>
    </w:p>
    <w:p w:rsidR="0067565D" w:rsidRDefault="0067565D" w:rsidP="0067565D">
      <w:pPr>
        <w:pStyle w:val="Head1"/>
        <w:spacing w:before="380"/>
      </w:pPr>
      <w:r>
        <w:t>5</w:t>
      </w:r>
      <w:r w:rsidRPr="00586A35">
        <w:t> </w:t>
      </w:r>
      <w:r>
        <w:t>Preliminary Results</w:t>
      </w:r>
    </w:p>
    <w:p w:rsidR="00811FEE" w:rsidRDefault="006E5FBA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 xml:space="preserve">We have already developed a set of tools that extract histories from real log files. </w:t>
      </w:r>
      <w:r w:rsidR="005527CA">
        <w:rPr>
          <w:rFonts w:eastAsiaTheme="minorEastAsia"/>
          <w:lang w:eastAsia="zh-CN"/>
        </w:rPr>
        <w:t>W</w:t>
      </w:r>
      <w:r w:rsidR="00A32FA6">
        <w:rPr>
          <w:rFonts w:eastAsiaTheme="minorEastAsia" w:hint="eastAsia"/>
          <w:lang w:eastAsia="zh-CN"/>
        </w:rPr>
        <w:t xml:space="preserve">e </w:t>
      </w:r>
      <w:r>
        <w:rPr>
          <w:rFonts w:eastAsiaTheme="minorEastAsia" w:hint="eastAsia"/>
          <w:lang w:eastAsia="zh-CN"/>
        </w:rPr>
        <w:t xml:space="preserve">also </w:t>
      </w:r>
      <w:r w:rsidR="00A32FA6">
        <w:rPr>
          <w:rFonts w:eastAsiaTheme="minorEastAsia" w:hint="eastAsia"/>
          <w:lang w:eastAsia="zh-CN"/>
        </w:rPr>
        <w:t xml:space="preserve">have developed a </w:t>
      </w:r>
      <w:r w:rsidR="00E85DAF" w:rsidRPr="00E85DAF">
        <w:rPr>
          <w:rFonts w:eastAsiaTheme="minorEastAsia"/>
          <w:lang w:eastAsia="zh-CN"/>
        </w:rPr>
        <w:t>prototype</w:t>
      </w:r>
      <w:r w:rsidR="00E85DAF">
        <w:rPr>
          <w:rFonts w:eastAsiaTheme="minorEastAsia" w:hint="eastAsia"/>
          <w:lang w:eastAsia="zh-CN"/>
        </w:rPr>
        <w:t xml:space="preserve"> which can check weak-consistency based on visibility relaxation</w:t>
      </w:r>
      <w:r>
        <w:rPr>
          <w:rFonts w:eastAsiaTheme="minorEastAsia" w:hint="eastAsia"/>
          <w:lang w:eastAsia="zh-CN"/>
        </w:rPr>
        <w:t>.</w:t>
      </w:r>
    </w:p>
    <w:p w:rsidR="00A12E14" w:rsidRPr="00811FEE" w:rsidRDefault="005527CA" w:rsidP="00811FEE">
      <w:pPr>
        <w:pStyle w:val="Par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Moreover</w:t>
      </w:r>
      <w:r w:rsidR="00A12E14">
        <w:rPr>
          <w:rFonts w:eastAsiaTheme="minorEastAsia" w:hint="eastAsia"/>
          <w:lang w:eastAsia="zh-CN"/>
        </w:rPr>
        <w:t>, we obtain some real logs files from CRDT-Redis, a CRDT built in Redis [</w:t>
      </w:r>
      <w:r w:rsidR="00AE1709">
        <w:rPr>
          <w:rFonts w:eastAsiaTheme="minorEastAsia" w:hint="eastAsia"/>
          <w:lang w:eastAsia="zh-CN"/>
        </w:rPr>
        <w:t>9</w:t>
      </w:r>
      <w:r w:rsidR="00A12E14">
        <w:rPr>
          <w:rFonts w:eastAsiaTheme="minorEastAsia" w:hint="eastAsia"/>
          <w:lang w:eastAsia="zh-CN"/>
        </w:rPr>
        <w:t>].</w:t>
      </w:r>
      <w:r w:rsidR="00DA6EDF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W</w:t>
      </w:r>
      <w:r w:rsidR="00DA6EDF">
        <w:rPr>
          <w:rFonts w:eastAsiaTheme="minorEastAsia" w:hint="eastAsia"/>
          <w:lang w:eastAsia="zh-CN"/>
        </w:rPr>
        <w:t>e successfully checked these logs which have 9 sessions and more than 20 operations whether satisfy the Replica-aware Linearizability within several minutes.</w:t>
      </w:r>
    </w:p>
    <w:p w:rsidR="009B7246" w:rsidRDefault="009B7246" w:rsidP="009B7246">
      <w:pPr>
        <w:pStyle w:val="Head1"/>
        <w:spacing w:before="380"/>
      </w:pPr>
      <w:r>
        <w:t>6</w:t>
      </w:r>
      <w:r w:rsidRPr="00586A35">
        <w:t> </w:t>
      </w:r>
      <w:r>
        <w:t>Discussions</w:t>
      </w:r>
    </w:p>
    <w:p w:rsidR="003D46A8" w:rsidRDefault="00BD27B2" w:rsidP="003D46A8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fact, </w:t>
      </w:r>
      <w:r w:rsidRPr="00BD27B2">
        <w:rPr>
          <w:rFonts w:eastAsiaTheme="minorEastAsia"/>
          <w:lang w:eastAsia="zh-CN"/>
        </w:rPr>
        <w:t>the enumeration of linearizations of an execution’s operations</w:t>
      </w:r>
      <w:r>
        <w:rPr>
          <w:rFonts w:eastAsiaTheme="minorEastAsia" w:hint="eastAsia"/>
          <w:lang w:eastAsia="zh-CN"/>
        </w:rPr>
        <w:t xml:space="preserve"> and </w:t>
      </w:r>
      <w:r w:rsidRPr="00BD27B2">
        <w:rPr>
          <w:rFonts w:eastAsiaTheme="minorEastAsia"/>
          <w:lang w:eastAsia="zh-CN"/>
        </w:rPr>
        <w:t xml:space="preserve">the enumeration of possible visibility relations </w:t>
      </w:r>
      <w:r>
        <w:rPr>
          <w:rFonts w:eastAsiaTheme="minorEastAsia"/>
          <w:lang w:eastAsia="zh-CN"/>
        </w:rPr>
        <w:t>among the linearized operations</w:t>
      </w:r>
      <w:r>
        <w:rPr>
          <w:rFonts w:eastAsiaTheme="minorEastAsia" w:hint="eastAsia"/>
          <w:lang w:eastAsia="zh-CN"/>
        </w:rPr>
        <w:t xml:space="preserve"> are both exponential. Though the optimization of minimal visibility </w:t>
      </w:r>
      <w:r w:rsidR="00573E6A">
        <w:rPr>
          <w:rFonts w:eastAsiaTheme="minorEastAsia" w:hint="eastAsia"/>
          <w:lang w:eastAsia="zh-CN"/>
        </w:rPr>
        <w:t>can help us skip unnecessary enumerations, the cost of checking algorithm is still considerable.</w:t>
      </w:r>
    </w:p>
    <w:p w:rsidR="00573E6A" w:rsidRPr="003D46A8" w:rsidRDefault="009E309F" w:rsidP="003D46A8">
      <w:pPr>
        <w:pStyle w:val="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Therefore, we have to </w:t>
      </w:r>
      <w:r w:rsidRPr="009E309F">
        <w:rPr>
          <w:rFonts w:eastAsiaTheme="minorEastAsia"/>
          <w:lang w:eastAsia="zh-CN"/>
        </w:rPr>
        <w:t>assum</w:t>
      </w:r>
      <w:r>
        <w:rPr>
          <w:rFonts w:eastAsiaTheme="minorEastAsia" w:hint="eastAsia"/>
          <w:lang w:eastAsia="zh-CN"/>
        </w:rPr>
        <w:t>e</w:t>
      </w:r>
      <w:r w:rsidRPr="009E309F">
        <w:rPr>
          <w:rFonts w:eastAsiaTheme="minorEastAsia"/>
          <w:lang w:eastAsia="zh-CN"/>
        </w:rPr>
        <w:t xml:space="preserve"> fixed bounds for certain parameters of the input executions</w:t>
      </w:r>
      <w:r>
        <w:rPr>
          <w:rFonts w:eastAsiaTheme="minorEastAsia" w:hint="eastAsia"/>
          <w:lang w:eastAsia="zh-CN"/>
        </w:rPr>
        <w:t xml:space="preserve"> such as the number of threads and the maximum number of overlapping operations</w:t>
      </w:r>
      <w:r w:rsidR="002244FC">
        <w:rPr>
          <w:rFonts w:eastAsiaTheme="minorEastAsia"/>
          <w:lang w:eastAsia="zh-CN"/>
        </w:rPr>
        <w:t xml:space="preserve"> to handle</w:t>
      </w:r>
      <w:r>
        <w:rPr>
          <w:rFonts w:eastAsiaTheme="minorEastAsia" w:hint="eastAsia"/>
          <w:lang w:eastAsia="zh-CN"/>
        </w:rPr>
        <w:t xml:space="preserve"> real long executions.</w:t>
      </w:r>
    </w:p>
    <w:p w:rsidR="0067565D" w:rsidRPr="00586A35" w:rsidRDefault="0067565D" w:rsidP="0067565D">
      <w:pPr>
        <w:pStyle w:val="Head1"/>
        <w:spacing w:before="380"/>
      </w:pPr>
      <w:r>
        <w:rPr>
          <w:rStyle w:val="Label"/>
        </w:rPr>
        <w:t>7</w:t>
      </w:r>
      <w:r w:rsidRPr="00586A35">
        <w:t> </w:t>
      </w:r>
      <w:r>
        <w:t>Conclusion</w:t>
      </w:r>
    </w:p>
    <w:p w:rsidR="001660E0" w:rsidRDefault="00C64807" w:rsidP="002129C9">
      <w:pPr>
        <w:pStyle w:val="Par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Our platform </w:t>
      </w:r>
      <w:r w:rsidR="002A1760">
        <w:rPr>
          <w:rFonts w:eastAsiaTheme="minorEastAsia"/>
          <w:lang w:eastAsia="zh-CN"/>
        </w:rPr>
        <w:t xml:space="preserve">that </w:t>
      </w:r>
      <w:r>
        <w:rPr>
          <w:rFonts w:eastAsiaTheme="minorEastAsia"/>
          <w:lang w:eastAsia="zh-CN"/>
        </w:rPr>
        <w:t>integrate</w:t>
      </w:r>
      <w:r w:rsidR="002A1760">
        <w:rPr>
          <w:rFonts w:eastAsiaTheme="minorEastAsia"/>
          <w:lang w:eastAsia="zh-CN"/>
        </w:rPr>
        <w:t>s</w:t>
      </w:r>
      <w:r>
        <w:rPr>
          <w:rFonts w:eastAsiaTheme="minorEastAsia"/>
          <w:lang w:eastAsia="zh-CN"/>
        </w:rPr>
        <w:t xml:space="preserve"> a set of checking techniques and supporting tools can check whether an execution of a distributed system satisfies a given consistency model. Our platform enables programmers to give a precise specification to a weak-consistent distributed system and verify the correctness of the implementation.</w:t>
      </w:r>
      <w:r w:rsidR="001660E0">
        <w:rPr>
          <w:rFonts w:eastAsiaTheme="minorEastAsia"/>
          <w:lang w:eastAsia="zh-CN"/>
        </w:rPr>
        <w:t xml:space="preserve"> Our platform is flexible enough to handle the executions </w:t>
      </w:r>
      <w:r w:rsidR="002A1760">
        <w:rPr>
          <w:rFonts w:eastAsiaTheme="minorEastAsia"/>
          <w:lang w:eastAsia="zh-CN"/>
        </w:rPr>
        <w:t xml:space="preserve">that come </w:t>
      </w:r>
      <w:r w:rsidR="001660E0">
        <w:rPr>
          <w:rFonts w:eastAsiaTheme="minorEastAsia"/>
          <w:lang w:eastAsia="zh-CN"/>
        </w:rPr>
        <w:t xml:space="preserve">from different systems </w:t>
      </w:r>
      <w:r w:rsidR="002A1760">
        <w:rPr>
          <w:rFonts w:eastAsiaTheme="minorEastAsia"/>
          <w:lang w:eastAsia="zh-CN"/>
        </w:rPr>
        <w:t xml:space="preserve">upon </w:t>
      </w:r>
      <w:r w:rsidR="001660E0">
        <w:rPr>
          <w:rFonts w:eastAsiaTheme="minorEastAsia"/>
          <w:lang w:eastAsia="zh-CN"/>
        </w:rPr>
        <w:t xml:space="preserve">different consistency models. Moreover, our platform is open to users’ </w:t>
      </w:r>
      <w:r w:rsidR="002A1760">
        <w:rPr>
          <w:rFonts w:eastAsiaTheme="minorEastAsia"/>
          <w:lang w:eastAsia="zh-CN"/>
        </w:rPr>
        <w:t xml:space="preserve">further </w:t>
      </w:r>
      <w:r w:rsidR="001660E0">
        <w:rPr>
          <w:rFonts w:eastAsiaTheme="minorEastAsia"/>
          <w:lang w:eastAsia="zh-CN"/>
        </w:rPr>
        <w:t>modification.</w:t>
      </w:r>
    </w:p>
    <w:p w:rsidR="00F9031A" w:rsidRPr="003D46A8" w:rsidRDefault="001660E0" w:rsidP="002129C9">
      <w:pPr>
        <w:pStyle w:val="Para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We </w:t>
      </w:r>
      <w:r w:rsidR="005A6CF3">
        <w:rPr>
          <w:rFonts w:eastAsiaTheme="minorEastAsia"/>
          <w:lang w:eastAsia="zh-CN"/>
        </w:rPr>
        <w:t>also have experiments on Riak and some other CRDTs, which show the performance of our checking algorithm.</w:t>
      </w:r>
    </w:p>
    <w:p w:rsidR="00052C34" w:rsidRPr="00586A35" w:rsidRDefault="00052C34" w:rsidP="00052C34">
      <w:pPr>
        <w:pStyle w:val="AckHead"/>
      </w:pPr>
      <w:r w:rsidRPr="00586A35">
        <w:t>ACKNOWLEDGMENTS</w:t>
      </w:r>
    </w:p>
    <w:p w:rsidR="00AA10C4" w:rsidRPr="00BD27B2" w:rsidRDefault="00BD27B2" w:rsidP="00DD476E">
      <w:pPr>
        <w:pStyle w:val="AckPara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Thanks to </w:t>
      </w:r>
      <w:r w:rsidR="00A32FA6">
        <w:rPr>
          <w:rFonts w:eastAsiaTheme="minorEastAsia" w:hint="eastAsia"/>
          <w:lang w:eastAsia="zh-CN"/>
        </w:rPr>
        <w:t>everyone</w:t>
      </w:r>
      <w:r>
        <w:rPr>
          <w:rFonts w:eastAsiaTheme="minorEastAsia" w:hint="eastAsia"/>
          <w:lang w:eastAsia="zh-CN"/>
        </w:rPr>
        <w:t>.</w:t>
      </w:r>
    </w:p>
    <w:p w:rsidR="0007392C" w:rsidRPr="00586A35" w:rsidRDefault="00AA5BF1" w:rsidP="00AA5BF1">
      <w:pPr>
        <w:pStyle w:val="ReferenceHead"/>
      </w:pPr>
      <w:r w:rsidRPr="00586A35">
        <w:t>REFERENCES</w:t>
      </w:r>
    </w:p>
    <w:p w:rsidR="00DD031F" w:rsidRPr="00992CE9" w:rsidRDefault="00586A35" w:rsidP="00732D22">
      <w:pPr>
        <w:pStyle w:val="Bibentry"/>
        <w:rPr>
          <w:szCs w:val="14"/>
        </w:rPr>
      </w:pPr>
      <w:r w:rsidRPr="00DD031F">
        <w:t>[1]</w:t>
      </w:r>
      <w:r w:rsidR="00BC5BDA" w:rsidRPr="00DD031F">
        <w:tab/>
      </w:r>
      <w:r w:rsidR="00DD031F" w:rsidRPr="00992CE9">
        <w:rPr>
          <w:szCs w:val="14"/>
          <w:shd w:val="clear" w:color="auto" w:fill="FFFFFF"/>
        </w:rPr>
        <w:t>Brewer, E. (2010, July). A certain freedom: thoughts on the CAP theorem. In </w:t>
      </w:r>
      <w:r w:rsidR="00DD031F" w:rsidRPr="00992CE9">
        <w:rPr>
          <w:i/>
          <w:iCs/>
          <w:szCs w:val="14"/>
          <w:shd w:val="clear" w:color="auto" w:fill="FFFFFF"/>
        </w:rPr>
        <w:t>Proceedings of the 29th ACM SIGACT-SIGOPS symposium on Principles of distributed computing</w:t>
      </w:r>
      <w:r w:rsidR="00DD031F" w:rsidRPr="00992CE9">
        <w:rPr>
          <w:szCs w:val="14"/>
          <w:shd w:val="clear" w:color="auto" w:fill="FFFFFF"/>
        </w:rPr>
        <w:t> (pp. 335-335).</w:t>
      </w:r>
      <w:r w:rsidR="00DD031F" w:rsidRPr="00992CE9">
        <w:rPr>
          <w:szCs w:val="14"/>
        </w:rPr>
        <w:t xml:space="preserve"> </w:t>
      </w:r>
    </w:p>
    <w:p w:rsidR="00793CA3" w:rsidRDefault="00586A35" w:rsidP="00D341FA">
      <w:pPr>
        <w:pStyle w:val="Bibentry"/>
        <w:rPr>
          <w:rFonts w:eastAsiaTheme="minorEastAsia"/>
          <w:szCs w:val="14"/>
          <w:shd w:val="clear" w:color="auto" w:fill="FFFFFF"/>
          <w:lang w:eastAsia="zh-CN"/>
        </w:rPr>
      </w:pPr>
      <w:r w:rsidRPr="00992CE9">
        <w:t>[2]</w:t>
      </w:r>
      <w:r w:rsidR="00BC5BDA" w:rsidRPr="00992CE9">
        <w:tab/>
      </w:r>
      <w:r w:rsidR="00426A78" w:rsidRPr="00992CE9">
        <w:rPr>
          <w:szCs w:val="14"/>
          <w:shd w:val="clear" w:color="auto" w:fill="FFFFFF"/>
        </w:rPr>
        <w:t>Gilbert, S., &amp; Lynch, N. (2012). Perspectives on the CAP Theorem. </w:t>
      </w:r>
      <w:r w:rsidR="00426A78" w:rsidRPr="00992CE9">
        <w:rPr>
          <w:i/>
          <w:iCs/>
          <w:szCs w:val="14"/>
          <w:shd w:val="clear" w:color="auto" w:fill="FFFFFF"/>
        </w:rPr>
        <w:t>Computer</w:t>
      </w:r>
      <w:r w:rsidR="00426A78" w:rsidRPr="00992CE9">
        <w:rPr>
          <w:szCs w:val="14"/>
          <w:shd w:val="clear" w:color="auto" w:fill="FFFFFF"/>
        </w:rPr>
        <w:t>, </w:t>
      </w:r>
      <w:r w:rsidR="00426A78" w:rsidRPr="00992CE9">
        <w:rPr>
          <w:i/>
          <w:iCs/>
          <w:szCs w:val="14"/>
          <w:shd w:val="clear" w:color="auto" w:fill="FFFFFF"/>
        </w:rPr>
        <w:t>45</w:t>
      </w:r>
      <w:r w:rsidR="00426A78" w:rsidRPr="00992CE9">
        <w:rPr>
          <w:szCs w:val="14"/>
          <w:shd w:val="clear" w:color="auto" w:fill="FFFFFF"/>
        </w:rPr>
        <w:t>(2), 30-36.</w:t>
      </w:r>
    </w:p>
    <w:p w:rsidR="00AE1709" w:rsidRPr="00AE1709" w:rsidRDefault="00AE1709" w:rsidP="00D341FA">
      <w:pPr>
        <w:pStyle w:val="Bibentry"/>
        <w:rPr>
          <w:rFonts w:eastAsiaTheme="minorEastAsia"/>
          <w:szCs w:val="14"/>
          <w:lang w:eastAsia="zh-CN"/>
        </w:rPr>
      </w:pPr>
      <w:r>
        <w:rPr>
          <w:rFonts w:eastAsiaTheme="minorEastAsia" w:hint="eastAsia"/>
          <w:szCs w:val="14"/>
          <w:shd w:val="clear" w:color="auto" w:fill="FFFFFF"/>
          <w:lang w:eastAsia="zh-CN"/>
        </w:rPr>
        <w:t>[3]</w:t>
      </w:r>
      <w:r>
        <w:rPr>
          <w:rFonts w:eastAsiaTheme="minorEastAsia" w:hint="eastAsia"/>
          <w:szCs w:val="14"/>
          <w:shd w:val="clear" w:color="auto" w:fill="FFFFFF"/>
          <w:lang w:eastAsia="zh-CN"/>
        </w:rPr>
        <w:tab/>
      </w:r>
      <w:hyperlink r:id="rId15" w:history="1">
        <w:r w:rsidRPr="00AE1709">
          <w:rPr>
            <w:rStyle w:val="ad"/>
            <w:rFonts w:eastAsiaTheme="minorEastAsia"/>
            <w:szCs w:val="14"/>
            <w:shd w:val="clear" w:color="auto" w:fill="FFFFFF"/>
            <w:lang w:eastAsia="zh-CN"/>
          </w:rPr>
          <w:t>https://jepsen.io/</w:t>
        </w:r>
      </w:hyperlink>
    </w:p>
    <w:p w:rsidR="00793CA3" w:rsidRPr="00992CE9" w:rsidRDefault="00586A35" w:rsidP="00D341FA">
      <w:pPr>
        <w:pStyle w:val="Bibentry"/>
        <w:rPr>
          <w:szCs w:val="14"/>
        </w:rPr>
      </w:pPr>
      <w:r w:rsidRPr="00992CE9">
        <w:t>[</w:t>
      </w:r>
      <w:r w:rsidR="00AE1709">
        <w:rPr>
          <w:rFonts w:eastAsiaTheme="minorEastAsia" w:hint="eastAsia"/>
          <w:lang w:eastAsia="zh-CN"/>
        </w:rPr>
        <w:t>4</w:t>
      </w:r>
      <w:r w:rsidRPr="00992CE9">
        <w:t>]</w:t>
      </w:r>
      <w:r w:rsidR="00BC5BDA" w:rsidRPr="00992CE9">
        <w:tab/>
      </w:r>
      <w:r w:rsidR="00793CA3" w:rsidRPr="00992CE9">
        <w:rPr>
          <w:szCs w:val="14"/>
          <w:shd w:val="clear" w:color="auto" w:fill="FFFFFF"/>
        </w:rPr>
        <w:t>Burckhardt, Sebastian. "Principles of eventual consistency." (2014).</w:t>
      </w:r>
      <w:r w:rsidR="00793CA3" w:rsidRPr="00992CE9">
        <w:rPr>
          <w:szCs w:val="14"/>
        </w:rPr>
        <w:t xml:space="preserve"> </w:t>
      </w:r>
    </w:p>
    <w:p w:rsidR="00E70872" w:rsidRDefault="00586A35" w:rsidP="00992CE9">
      <w:pPr>
        <w:pStyle w:val="Bibentry"/>
        <w:rPr>
          <w:szCs w:val="14"/>
          <w:shd w:val="clear" w:color="auto" w:fill="FFFFFF"/>
        </w:rPr>
      </w:pPr>
      <w:r w:rsidRPr="00992CE9">
        <w:t>[</w:t>
      </w:r>
      <w:r w:rsidR="00AE1709">
        <w:rPr>
          <w:rFonts w:eastAsiaTheme="minorEastAsia" w:hint="eastAsia"/>
          <w:lang w:eastAsia="zh-CN"/>
        </w:rPr>
        <w:t>5</w:t>
      </w:r>
      <w:r w:rsidRPr="00992CE9">
        <w:t>]</w:t>
      </w:r>
      <w:r w:rsidR="00BC5BDA" w:rsidRPr="00992CE9">
        <w:tab/>
      </w:r>
      <w:r w:rsidR="00992CE9" w:rsidRPr="00992CE9">
        <w:rPr>
          <w:szCs w:val="14"/>
          <w:shd w:val="clear" w:color="auto" w:fill="FFFFFF"/>
        </w:rPr>
        <w:t>Emmi, Michael, and Constantin Enea. "Weak-consistency specification via visibility relaxation." </w:t>
      </w:r>
      <w:r w:rsidR="00992CE9" w:rsidRPr="00992CE9">
        <w:rPr>
          <w:i/>
          <w:iCs/>
          <w:szCs w:val="14"/>
          <w:shd w:val="clear" w:color="auto" w:fill="FFFFFF"/>
        </w:rPr>
        <w:t>Proceedings of the ACM on Programming Languages</w:t>
      </w:r>
      <w:r w:rsidR="00992CE9" w:rsidRPr="00992CE9">
        <w:rPr>
          <w:szCs w:val="14"/>
          <w:shd w:val="clear" w:color="auto" w:fill="FFFFFF"/>
        </w:rPr>
        <w:t> 3.POPL (2019): 1-28.</w:t>
      </w:r>
    </w:p>
    <w:p w:rsidR="002129C9" w:rsidRDefault="00E70872" w:rsidP="00992CE9">
      <w:pPr>
        <w:pStyle w:val="Bibentry"/>
        <w:rPr>
          <w:szCs w:val="14"/>
          <w:shd w:val="clear" w:color="auto" w:fill="FFFFFF"/>
        </w:rPr>
      </w:pPr>
      <w:r>
        <w:rPr>
          <w:szCs w:val="14"/>
          <w:shd w:val="clear" w:color="auto" w:fill="FFFFFF"/>
        </w:rPr>
        <w:t>[</w:t>
      </w:r>
      <w:r w:rsidR="00AE1709">
        <w:rPr>
          <w:rFonts w:eastAsiaTheme="minorEastAsia" w:hint="eastAsia"/>
          <w:szCs w:val="14"/>
          <w:shd w:val="clear" w:color="auto" w:fill="FFFFFF"/>
          <w:lang w:eastAsia="zh-CN"/>
        </w:rPr>
        <w:t>6</w:t>
      </w:r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="00D362BF" w:rsidRPr="00D362BF">
        <w:rPr>
          <w:szCs w:val="14"/>
          <w:shd w:val="clear" w:color="auto" w:fill="FFFFFF"/>
        </w:rPr>
        <w:t>Biswas, Ranadeep, and Constantin Enea. "On the complexity of checking transactional consistency." Proceedings of the ACM on Programming Languages 3.OOPSLA (2019): 1-28.</w:t>
      </w:r>
    </w:p>
    <w:p w:rsidR="00B01F76" w:rsidRDefault="002129C9" w:rsidP="00992CE9">
      <w:pPr>
        <w:pStyle w:val="Bibentry"/>
        <w:rPr>
          <w:szCs w:val="14"/>
          <w:shd w:val="clear" w:color="auto" w:fill="FFFFFF"/>
        </w:rPr>
      </w:pPr>
      <w:r>
        <w:rPr>
          <w:szCs w:val="14"/>
          <w:shd w:val="clear" w:color="auto" w:fill="FFFFFF"/>
        </w:rPr>
        <w:t>[</w:t>
      </w:r>
      <w:r w:rsidR="00AE1709">
        <w:rPr>
          <w:rFonts w:eastAsiaTheme="minorEastAsia" w:hint="eastAsia"/>
          <w:szCs w:val="14"/>
          <w:shd w:val="clear" w:color="auto" w:fill="FFFFFF"/>
          <w:lang w:eastAsia="zh-CN"/>
        </w:rPr>
        <w:t>7</w:t>
      </w:r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Pr="002129C9">
        <w:rPr>
          <w:szCs w:val="14"/>
          <w:shd w:val="clear" w:color="auto" w:fill="FFFFFF"/>
        </w:rPr>
        <w:t xml:space="preserve">Wang, Chao, et al. "Replication-aware linearizability." Proceedings of the 40th ACM SIGPLAN Conference on Programming Language Design and Implementation. 2019. </w:t>
      </w:r>
    </w:p>
    <w:p w:rsidR="00A12E14" w:rsidRDefault="00B01F76" w:rsidP="00992CE9">
      <w:pPr>
        <w:pStyle w:val="Bibentry"/>
        <w:rPr>
          <w:rFonts w:eastAsiaTheme="minorEastAsia"/>
          <w:szCs w:val="14"/>
          <w:shd w:val="clear" w:color="auto" w:fill="FFFFFF"/>
          <w:lang w:eastAsia="zh-CN"/>
        </w:rPr>
      </w:pPr>
      <w:r>
        <w:rPr>
          <w:szCs w:val="14"/>
          <w:shd w:val="clear" w:color="auto" w:fill="FFFFFF"/>
        </w:rPr>
        <w:t>[</w:t>
      </w:r>
      <w:r w:rsidR="00AE1709">
        <w:rPr>
          <w:rFonts w:eastAsiaTheme="minorEastAsia" w:hint="eastAsia"/>
          <w:szCs w:val="14"/>
          <w:shd w:val="clear" w:color="auto" w:fill="FFFFFF"/>
          <w:lang w:eastAsia="zh-CN"/>
        </w:rPr>
        <w:t>8</w:t>
      </w:r>
      <w:r>
        <w:rPr>
          <w:szCs w:val="14"/>
          <w:shd w:val="clear" w:color="auto" w:fill="FFFFFF"/>
        </w:rPr>
        <w:t>]</w:t>
      </w:r>
      <w:r>
        <w:rPr>
          <w:szCs w:val="14"/>
          <w:shd w:val="clear" w:color="auto" w:fill="FFFFFF"/>
        </w:rPr>
        <w:tab/>
      </w:r>
      <w:r w:rsidRPr="00B01F76">
        <w:rPr>
          <w:szCs w:val="14"/>
          <w:shd w:val="clear" w:color="auto" w:fill="FFFFFF"/>
        </w:rPr>
        <w:t>Emmi, Michael, and Constantin Enea. "Monitoring weak consistency." International Conference on Computer Aided Verification. Springer, Cham, 2018.</w:t>
      </w:r>
    </w:p>
    <w:p w:rsidR="00C14A4F" w:rsidRPr="00992CE9" w:rsidRDefault="00A12E14" w:rsidP="00992CE9">
      <w:pPr>
        <w:pStyle w:val="Bibentry"/>
        <w:rPr>
          <w:vanish/>
          <w:szCs w:val="14"/>
        </w:rPr>
      </w:pPr>
      <w:r>
        <w:rPr>
          <w:rFonts w:eastAsiaTheme="minorEastAsia" w:hint="eastAsia"/>
          <w:szCs w:val="14"/>
          <w:shd w:val="clear" w:color="auto" w:fill="FFFFFF"/>
          <w:lang w:eastAsia="zh-CN"/>
        </w:rPr>
        <w:t>[</w:t>
      </w:r>
      <w:r w:rsidR="00AE1709">
        <w:rPr>
          <w:rFonts w:eastAsiaTheme="minorEastAsia" w:hint="eastAsia"/>
          <w:szCs w:val="14"/>
          <w:shd w:val="clear" w:color="auto" w:fill="FFFFFF"/>
          <w:lang w:eastAsia="zh-CN"/>
        </w:rPr>
        <w:t>9</w:t>
      </w:r>
      <w:r>
        <w:rPr>
          <w:rFonts w:eastAsiaTheme="minorEastAsia" w:hint="eastAsia"/>
          <w:szCs w:val="14"/>
          <w:shd w:val="clear" w:color="auto" w:fill="FFFFFF"/>
          <w:lang w:eastAsia="zh-CN"/>
        </w:rPr>
        <w:t>]</w:t>
      </w:r>
      <w:r>
        <w:rPr>
          <w:rFonts w:eastAsiaTheme="minorEastAsia" w:hint="eastAsia"/>
          <w:szCs w:val="14"/>
          <w:shd w:val="clear" w:color="auto" w:fill="FFFFFF"/>
          <w:lang w:eastAsia="zh-CN"/>
        </w:rPr>
        <w:tab/>
      </w:r>
      <w:hyperlink r:id="rId16" w:history="1">
        <w:r w:rsidRPr="00A12E14">
          <w:rPr>
            <w:rStyle w:val="ad"/>
            <w:rFonts w:eastAsiaTheme="minorEastAsia"/>
            <w:szCs w:val="14"/>
            <w:shd w:val="clear" w:color="auto" w:fill="FFFFFF"/>
            <w:lang w:eastAsia="zh-CN"/>
          </w:rPr>
          <w:t>https://github.com/elem-azar-unis/CRDT-Redis</w:t>
        </w:r>
      </w:hyperlink>
      <w:r w:rsidR="00C14A4F" w:rsidRPr="00992CE9">
        <w:rPr>
          <w:vanish/>
          <w:szCs w:val="14"/>
        </w:rPr>
        <w:t>Conference Name:ACM Woodstock conference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Conference Short Name:WOODSTOCK’18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Conference Location:El Paso, Texas USA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ISBN:978-1-4503-0000-0/18/06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Year:2018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Date:June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Copyright Year:2018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Copyright Statement:rightsretained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DOI:10.1145/1234567890</w:t>
      </w:r>
    </w:p>
    <w:p w:rsidR="00C14A4F" w:rsidRPr="00992CE9" w:rsidRDefault="00C14A4F" w:rsidP="00C14A4F">
      <w:pPr>
        <w:pStyle w:val="MetadataHead"/>
        <w:rPr>
          <w:rFonts w:cs="Linux Libertine"/>
          <w:vanish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RRH: F. Surname et al.</w:t>
      </w:r>
    </w:p>
    <w:p w:rsidR="00586A35" w:rsidRPr="00992CE9" w:rsidRDefault="00C14A4F" w:rsidP="00C14A4F">
      <w:pPr>
        <w:pStyle w:val="MetadataHead"/>
        <w:rPr>
          <w:rFonts w:cs="Linux Libertine"/>
          <w:color w:val="auto"/>
          <w:sz w:val="14"/>
          <w:szCs w:val="14"/>
        </w:rPr>
      </w:pPr>
      <w:r w:rsidRPr="00992CE9">
        <w:rPr>
          <w:rFonts w:cs="Linux Libertine"/>
          <w:vanish/>
          <w:color w:val="auto"/>
          <w:sz w:val="14"/>
          <w:szCs w:val="14"/>
        </w:rPr>
        <w:t>Price:$15.00</w:t>
      </w:r>
    </w:p>
    <w:sectPr w:rsidR="00586A35" w:rsidRPr="00992CE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B9" w:rsidRDefault="00303CB9">
      <w:r>
        <w:separator/>
      </w:r>
    </w:p>
  </w:endnote>
  <w:endnote w:type="continuationSeparator" w:id="1">
    <w:p w:rsidR="00303CB9" w:rsidRDefault="00303CB9">
      <w:r>
        <w:continuationSeparator/>
      </w:r>
    </w:p>
  </w:endnote>
  <w:endnote w:type="continuationNotice" w:id="2">
    <w:p w:rsidR="00303CB9" w:rsidRDefault="00303CB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A35" w:rsidRPr="00586A35" w:rsidRDefault="00586A35" w:rsidP="00586A35">
    <w:pPr>
      <w:pStyle w:val="a8"/>
      <w:rPr>
        <w:rStyle w:val="afb"/>
        <w:rFonts w:ascii="Linux Biolinum" w:hAnsi="Linux Biolinum" w:cs="Linux Biolinum"/>
      </w:rPr>
    </w:pPr>
  </w:p>
  <w:p w:rsidR="00586A35" w:rsidRPr="00586A35" w:rsidRDefault="00586A35" w:rsidP="00586A35">
    <w:pPr>
      <w:pStyle w:val="a8"/>
      <w:ind w:right="360"/>
      <w:rPr>
        <w:rFonts w:ascii="Linux Biolinum" w:hAnsi="Linux Biolinum" w:cs="Linux Biolinum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E4" w:rsidRPr="00586A35" w:rsidRDefault="002B01E4">
    <w:pPr>
      <w:pStyle w:val="a8"/>
      <w:ind w:right="360"/>
      <w:rPr>
        <w:rFonts w:ascii="Linux Biolinum" w:hAnsi="Linux Biolinum" w:cs="Linux Biolinum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B9" w:rsidRDefault="00303CB9">
      <w:r>
        <w:separator/>
      </w:r>
    </w:p>
  </w:footnote>
  <w:footnote w:type="continuationSeparator" w:id="1">
    <w:p w:rsidR="00303CB9" w:rsidRDefault="00303CB9">
      <w:r>
        <w:continuationSeparator/>
      </w:r>
    </w:p>
  </w:footnote>
  <w:footnote w:type="continuationNotice" w:id="2">
    <w:p w:rsidR="00303CB9" w:rsidRDefault="00303CB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FA6" w:rsidRDefault="00A32FA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2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9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0"/>
  </w:num>
  <w:num w:numId="4">
    <w:abstractNumId w:val="27"/>
  </w:num>
  <w:num w:numId="5">
    <w:abstractNumId w:val="19"/>
  </w:num>
  <w:num w:numId="6">
    <w:abstractNumId w:val="15"/>
  </w:num>
  <w:num w:numId="7">
    <w:abstractNumId w:val="25"/>
  </w:num>
  <w:num w:numId="8">
    <w:abstractNumId w:val="2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23"/>
  </w:num>
  <w:num w:numId="22">
    <w:abstractNumId w:val="29"/>
  </w:num>
  <w:num w:numId="23">
    <w:abstractNumId w:val="13"/>
  </w:num>
  <w:num w:numId="24">
    <w:abstractNumId w:val="26"/>
  </w:num>
  <w:num w:numId="25">
    <w:abstractNumId w:val="22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11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bordersDoNotSurroundHeader/>
  <w:bordersDoNotSurroundFooter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ttachedTemplate r:id="rId1"/>
  <w:linkStyles/>
  <w:trackRevisions/>
  <w:defaultTabStop w:val="708"/>
  <w:hyphenationZone w:val="283"/>
  <w:evenAndOddHeaders/>
  <w:characterSpacingControl w:val="doNotCompress"/>
  <w:hdrShapeDefaults>
    <o:shapedefaults v:ext="edit" spidmax="8194"/>
  </w:hdrShapeDefaults>
  <w:footnotePr>
    <w:footnote w:id="0"/>
    <w:footnote w:id="1"/>
    <w:footnote w:id="2"/>
  </w:footnotePr>
  <w:endnotePr>
    <w:numFmt w:val="decimal"/>
    <w:endnote w:id="0"/>
    <w:endnote w:id="1"/>
    <w:endnote w:id="2"/>
  </w:endnotePr>
  <w:compat>
    <w:footnoteLayoutLikeWW8/>
    <w:useFELayout/>
  </w:compat>
  <w:rsids>
    <w:rsidRoot w:val="0007392C"/>
    <w:rsid w:val="000019C1"/>
    <w:rsid w:val="0000598B"/>
    <w:rsid w:val="00035FAD"/>
    <w:rsid w:val="00036B3D"/>
    <w:rsid w:val="00041330"/>
    <w:rsid w:val="0004398F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636A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302A"/>
    <w:rsid w:val="000F6090"/>
    <w:rsid w:val="001041A3"/>
    <w:rsid w:val="0010534D"/>
    <w:rsid w:val="00120133"/>
    <w:rsid w:val="00125AC6"/>
    <w:rsid w:val="00127D30"/>
    <w:rsid w:val="0013113A"/>
    <w:rsid w:val="001314BA"/>
    <w:rsid w:val="001314CF"/>
    <w:rsid w:val="001363F5"/>
    <w:rsid w:val="0013787F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660E0"/>
    <w:rsid w:val="001751F7"/>
    <w:rsid w:val="00193445"/>
    <w:rsid w:val="001961CD"/>
    <w:rsid w:val="001A06AF"/>
    <w:rsid w:val="001A43B1"/>
    <w:rsid w:val="001A4499"/>
    <w:rsid w:val="001A5564"/>
    <w:rsid w:val="001A61DE"/>
    <w:rsid w:val="001A71BB"/>
    <w:rsid w:val="001B29D6"/>
    <w:rsid w:val="001B2BD5"/>
    <w:rsid w:val="001B666F"/>
    <w:rsid w:val="001C0D63"/>
    <w:rsid w:val="001D5887"/>
    <w:rsid w:val="001E2720"/>
    <w:rsid w:val="001E71D7"/>
    <w:rsid w:val="001E77C1"/>
    <w:rsid w:val="0020294A"/>
    <w:rsid w:val="002129C9"/>
    <w:rsid w:val="002233F8"/>
    <w:rsid w:val="002244FC"/>
    <w:rsid w:val="002363B1"/>
    <w:rsid w:val="00240987"/>
    <w:rsid w:val="00245119"/>
    <w:rsid w:val="00250FEF"/>
    <w:rsid w:val="00252596"/>
    <w:rsid w:val="00255196"/>
    <w:rsid w:val="00255D8C"/>
    <w:rsid w:val="00264B6B"/>
    <w:rsid w:val="00270347"/>
    <w:rsid w:val="0027195D"/>
    <w:rsid w:val="00272A39"/>
    <w:rsid w:val="002738DA"/>
    <w:rsid w:val="00282789"/>
    <w:rsid w:val="00283616"/>
    <w:rsid w:val="00290DF5"/>
    <w:rsid w:val="00292645"/>
    <w:rsid w:val="0029583F"/>
    <w:rsid w:val="002A0DBC"/>
    <w:rsid w:val="002A1760"/>
    <w:rsid w:val="002A517A"/>
    <w:rsid w:val="002B01E4"/>
    <w:rsid w:val="002B1F59"/>
    <w:rsid w:val="002B4D17"/>
    <w:rsid w:val="002D26C4"/>
    <w:rsid w:val="002F069E"/>
    <w:rsid w:val="002F2289"/>
    <w:rsid w:val="002F2EB2"/>
    <w:rsid w:val="00301545"/>
    <w:rsid w:val="00303CB9"/>
    <w:rsid w:val="00303FAD"/>
    <w:rsid w:val="003057B1"/>
    <w:rsid w:val="00307501"/>
    <w:rsid w:val="00317850"/>
    <w:rsid w:val="00321DDC"/>
    <w:rsid w:val="0032775A"/>
    <w:rsid w:val="00327BDA"/>
    <w:rsid w:val="0033342D"/>
    <w:rsid w:val="003342CD"/>
    <w:rsid w:val="00336D12"/>
    <w:rsid w:val="0034235E"/>
    <w:rsid w:val="00356296"/>
    <w:rsid w:val="00357671"/>
    <w:rsid w:val="0036132F"/>
    <w:rsid w:val="00373175"/>
    <w:rsid w:val="0037572A"/>
    <w:rsid w:val="00376CCC"/>
    <w:rsid w:val="00377228"/>
    <w:rsid w:val="0038080D"/>
    <w:rsid w:val="00381457"/>
    <w:rsid w:val="00386AA9"/>
    <w:rsid w:val="00390853"/>
    <w:rsid w:val="00392395"/>
    <w:rsid w:val="003936B1"/>
    <w:rsid w:val="003944CF"/>
    <w:rsid w:val="003A1ABD"/>
    <w:rsid w:val="003B1A9C"/>
    <w:rsid w:val="003B1CA3"/>
    <w:rsid w:val="003B44F3"/>
    <w:rsid w:val="003C3338"/>
    <w:rsid w:val="003D0DD2"/>
    <w:rsid w:val="003D46A8"/>
    <w:rsid w:val="003D544B"/>
    <w:rsid w:val="003D7001"/>
    <w:rsid w:val="003E6247"/>
    <w:rsid w:val="003F4297"/>
    <w:rsid w:val="003F5DAE"/>
    <w:rsid w:val="003F5F3D"/>
    <w:rsid w:val="003F7CA2"/>
    <w:rsid w:val="004128EE"/>
    <w:rsid w:val="00426A78"/>
    <w:rsid w:val="00427C7D"/>
    <w:rsid w:val="00431CB0"/>
    <w:rsid w:val="004376BE"/>
    <w:rsid w:val="0046042C"/>
    <w:rsid w:val="004759D7"/>
    <w:rsid w:val="0048106F"/>
    <w:rsid w:val="0048126B"/>
    <w:rsid w:val="004825CE"/>
    <w:rsid w:val="004836A6"/>
    <w:rsid w:val="004924B7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F4EAF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7CA"/>
    <w:rsid w:val="005528F6"/>
    <w:rsid w:val="00553368"/>
    <w:rsid w:val="00564BD1"/>
    <w:rsid w:val="00573E6A"/>
    <w:rsid w:val="0058578F"/>
    <w:rsid w:val="00586A35"/>
    <w:rsid w:val="005927BE"/>
    <w:rsid w:val="00596082"/>
    <w:rsid w:val="00596F2A"/>
    <w:rsid w:val="00597C08"/>
    <w:rsid w:val="005A6CF3"/>
    <w:rsid w:val="005B2ED3"/>
    <w:rsid w:val="005B493F"/>
    <w:rsid w:val="005C3D72"/>
    <w:rsid w:val="005C5E36"/>
    <w:rsid w:val="005C7594"/>
    <w:rsid w:val="005D0695"/>
    <w:rsid w:val="005D0CCE"/>
    <w:rsid w:val="005D7E6E"/>
    <w:rsid w:val="005E22A3"/>
    <w:rsid w:val="005F30FF"/>
    <w:rsid w:val="0060547A"/>
    <w:rsid w:val="00607A60"/>
    <w:rsid w:val="0061273A"/>
    <w:rsid w:val="00612C56"/>
    <w:rsid w:val="00612E4E"/>
    <w:rsid w:val="006134D3"/>
    <w:rsid w:val="006317A6"/>
    <w:rsid w:val="00634DD3"/>
    <w:rsid w:val="0063608B"/>
    <w:rsid w:val="00636B2F"/>
    <w:rsid w:val="00644AC8"/>
    <w:rsid w:val="00650463"/>
    <w:rsid w:val="006514CD"/>
    <w:rsid w:val="0065275A"/>
    <w:rsid w:val="00654D92"/>
    <w:rsid w:val="00660A05"/>
    <w:rsid w:val="00670649"/>
    <w:rsid w:val="00675128"/>
    <w:rsid w:val="0067565D"/>
    <w:rsid w:val="0069472B"/>
    <w:rsid w:val="00694749"/>
    <w:rsid w:val="006978B2"/>
    <w:rsid w:val="006A22F6"/>
    <w:rsid w:val="006A29E8"/>
    <w:rsid w:val="006B6255"/>
    <w:rsid w:val="006C4BE3"/>
    <w:rsid w:val="006C5087"/>
    <w:rsid w:val="006D0E9B"/>
    <w:rsid w:val="006D2239"/>
    <w:rsid w:val="006D3FBC"/>
    <w:rsid w:val="006E0D12"/>
    <w:rsid w:val="006E4407"/>
    <w:rsid w:val="006E5FBA"/>
    <w:rsid w:val="006E6F79"/>
    <w:rsid w:val="006E7653"/>
    <w:rsid w:val="006F050A"/>
    <w:rsid w:val="006F1681"/>
    <w:rsid w:val="00701FA6"/>
    <w:rsid w:val="0070306F"/>
    <w:rsid w:val="0070473B"/>
    <w:rsid w:val="0070531E"/>
    <w:rsid w:val="007056B2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3271"/>
    <w:rsid w:val="00764059"/>
    <w:rsid w:val="007647B0"/>
    <w:rsid w:val="00765265"/>
    <w:rsid w:val="007751D8"/>
    <w:rsid w:val="007800CE"/>
    <w:rsid w:val="00780227"/>
    <w:rsid w:val="007864F6"/>
    <w:rsid w:val="00793451"/>
    <w:rsid w:val="00793808"/>
    <w:rsid w:val="00793CA3"/>
    <w:rsid w:val="00795B4B"/>
    <w:rsid w:val="0079682F"/>
    <w:rsid w:val="00797D60"/>
    <w:rsid w:val="007A3F4E"/>
    <w:rsid w:val="007A481F"/>
    <w:rsid w:val="007A502C"/>
    <w:rsid w:val="007A579F"/>
    <w:rsid w:val="007C1F14"/>
    <w:rsid w:val="007C57E7"/>
    <w:rsid w:val="007D3C28"/>
    <w:rsid w:val="007E0B4F"/>
    <w:rsid w:val="007E0F43"/>
    <w:rsid w:val="007E246A"/>
    <w:rsid w:val="007E7648"/>
    <w:rsid w:val="007F2D1D"/>
    <w:rsid w:val="00802101"/>
    <w:rsid w:val="00802E06"/>
    <w:rsid w:val="008051C3"/>
    <w:rsid w:val="00810CE2"/>
    <w:rsid w:val="00811FEE"/>
    <w:rsid w:val="008150D4"/>
    <w:rsid w:val="00824131"/>
    <w:rsid w:val="008313F7"/>
    <w:rsid w:val="0083735E"/>
    <w:rsid w:val="00837CBF"/>
    <w:rsid w:val="00843705"/>
    <w:rsid w:val="00844436"/>
    <w:rsid w:val="00847A31"/>
    <w:rsid w:val="00850D0C"/>
    <w:rsid w:val="0085553A"/>
    <w:rsid w:val="00871E83"/>
    <w:rsid w:val="0089066F"/>
    <w:rsid w:val="00891A1D"/>
    <w:rsid w:val="00891ADE"/>
    <w:rsid w:val="008949E1"/>
    <w:rsid w:val="008A665A"/>
    <w:rsid w:val="008A6C7B"/>
    <w:rsid w:val="008B1EFD"/>
    <w:rsid w:val="008B710D"/>
    <w:rsid w:val="008C570A"/>
    <w:rsid w:val="008C6E83"/>
    <w:rsid w:val="008C72C9"/>
    <w:rsid w:val="008D4A83"/>
    <w:rsid w:val="008F6FB8"/>
    <w:rsid w:val="009010B7"/>
    <w:rsid w:val="009073E1"/>
    <w:rsid w:val="00913857"/>
    <w:rsid w:val="0092209C"/>
    <w:rsid w:val="00922D48"/>
    <w:rsid w:val="00923756"/>
    <w:rsid w:val="009268B7"/>
    <w:rsid w:val="00926E45"/>
    <w:rsid w:val="00931F2B"/>
    <w:rsid w:val="00932662"/>
    <w:rsid w:val="00933261"/>
    <w:rsid w:val="00934FE1"/>
    <w:rsid w:val="009360B9"/>
    <w:rsid w:val="00936367"/>
    <w:rsid w:val="00936F8D"/>
    <w:rsid w:val="009432FF"/>
    <w:rsid w:val="0095071A"/>
    <w:rsid w:val="0095216A"/>
    <w:rsid w:val="00955704"/>
    <w:rsid w:val="00962503"/>
    <w:rsid w:val="00963339"/>
    <w:rsid w:val="00966299"/>
    <w:rsid w:val="009668DE"/>
    <w:rsid w:val="00973CAF"/>
    <w:rsid w:val="00976413"/>
    <w:rsid w:val="00982C4C"/>
    <w:rsid w:val="00986039"/>
    <w:rsid w:val="009923C7"/>
    <w:rsid w:val="00992B3B"/>
    <w:rsid w:val="00992CE9"/>
    <w:rsid w:val="009978A7"/>
    <w:rsid w:val="009B00DC"/>
    <w:rsid w:val="009B7246"/>
    <w:rsid w:val="009B7559"/>
    <w:rsid w:val="009D3C3B"/>
    <w:rsid w:val="009D46EA"/>
    <w:rsid w:val="009D7356"/>
    <w:rsid w:val="009E309F"/>
    <w:rsid w:val="009E56C5"/>
    <w:rsid w:val="009F2833"/>
    <w:rsid w:val="00A012F5"/>
    <w:rsid w:val="00A12291"/>
    <w:rsid w:val="00A12E14"/>
    <w:rsid w:val="00A15152"/>
    <w:rsid w:val="00A155F9"/>
    <w:rsid w:val="00A164B7"/>
    <w:rsid w:val="00A17B5B"/>
    <w:rsid w:val="00A21A9A"/>
    <w:rsid w:val="00A21DEF"/>
    <w:rsid w:val="00A240FF"/>
    <w:rsid w:val="00A319FD"/>
    <w:rsid w:val="00A32FA6"/>
    <w:rsid w:val="00A43BE0"/>
    <w:rsid w:val="00A462C6"/>
    <w:rsid w:val="00A50E85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B24DA"/>
    <w:rsid w:val="00AC4630"/>
    <w:rsid w:val="00AD0294"/>
    <w:rsid w:val="00AD3A8A"/>
    <w:rsid w:val="00AD3A92"/>
    <w:rsid w:val="00AE1709"/>
    <w:rsid w:val="00AE1E64"/>
    <w:rsid w:val="00B01F76"/>
    <w:rsid w:val="00B04A31"/>
    <w:rsid w:val="00B13E4F"/>
    <w:rsid w:val="00B14E51"/>
    <w:rsid w:val="00B15A21"/>
    <w:rsid w:val="00B1638F"/>
    <w:rsid w:val="00B221B1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2454"/>
    <w:rsid w:val="00B5328D"/>
    <w:rsid w:val="00B61445"/>
    <w:rsid w:val="00B61DDD"/>
    <w:rsid w:val="00B62CFB"/>
    <w:rsid w:val="00B64DD4"/>
    <w:rsid w:val="00B64F13"/>
    <w:rsid w:val="00B73DEA"/>
    <w:rsid w:val="00B87D70"/>
    <w:rsid w:val="00BA00DF"/>
    <w:rsid w:val="00BA10D8"/>
    <w:rsid w:val="00BA5432"/>
    <w:rsid w:val="00BA7DD8"/>
    <w:rsid w:val="00BB333E"/>
    <w:rsid w:val="00BC5BDA"/>
    <w:rsid w:val="00BD22FC"/>
    <w:rsid w:val="00BD27B2"/>
    <w:rsid w:val="00BD304D"/>
    <w:rsid w:val="00BD61E5"/>
    <w:rsid w:val="00BD793B"/>
    <w:rsid w:val="00BE7F58"/>
    <w:rsid w:val="00BF3D6B"/>
    <w:rsid w:val="00BF64AE"/>
    <w:rsid w:val="00C03DCA"/>
    <w:rsid w:val="00C06212"/>
    <w:rsid w:val="00C1142C"/>
    <w:rsid w:val="00C14A4F"/>
    <w:rsid w:val="00C30FBA"/>
    <w:rsid w:val="00C32613"/>
    <w:rsid w:val="00C326E9"/>
    <w:rsid w:val="00C40133"/>
    <w:rsid w:val="00C41AE1"/>
    <w:rsid w:val="00C4538D"/>
    <w:rsid w:val="00C461FF"/>
    <w:rsid w:val="00C50274"/>
    <w:rsid w:val="00C52E62"/>
    <w:rsid w:val="00C5423E"/>
    <w:rsid w:val="00C64807"/>
    <w:rsid w:val="00C665D9"/>
    <w:rsid w:val="00C72FAB"/>
    <w:rsid w:val="00C822AF"/>
    <w:rsid w:val="00C90428"/>
    <w:rsid w:val="00C9472A"/>
    <w:rsid w:val="00C95C6E"/>
    <w:rsid w:val="00C96C07"/>
    <w:rsid w:val="00CA17C5"/>
    <w:rsid w:val="00CA4F97"/>
    <w:rsid w:val="00CB4D80"/>
    <w:rsid w:val="00CB6709"/>
    <w:rsid w:val="00CC2BBE"/>
    <w:rsid w:val="00CC2FE0"/>
    <w:rsid w:val="00CC66F2"/>
    <w:rsid w:val="00CD4663"/>
    <w:rsid w:val="00CD5DF3"/>
    <w:rsid w:val="00CE752A"/>
    <w:rsid w:val="00CF2B1E"/>
    <w:rsid w:val="00CF2FB0"/>
    <w:rsid w:val="00CF39D4"/>
    <w:rsid w:val="00CF7CC3"/>
    <w:rsid w:val="00D04103"/>
    <w:rsid w:val="00D0793B"/>
    <w:rsid w:val="00D110BA"/>
    <w:rsid w:val="00D123C2"/>
    <w:rsid w:val="00D24AA4"/>
    <w:rsid w:val="00D31EBA"/>
    <w:rsid w:val="00D341FA"/>
    <w:rsid w:val="00D34435"/>
    <w:rsid w:val="00D362BF"/>
    <w:rsid w:val="00D37BC7"/>
    <w:rsid w:val="00D47BCC"/>
    <w:rsid w:val="00D658B3"/>
    <w:rsid w:val="00D70EDE"/>
    <w:rsid w:val="00D74D95"/>
    <w:rsid w:val="00D87C0B"/>
    <w:rsid w:val="00D9290D"/>
    <w:rsid w:val="00DA0A75"/>
    <w:rsid w:val="00DA6EDF"/>
    <w:rsid w:val="00DC112E"/>
    <w:rsid w:val="00DC1C49"/>
    <w:rsid w:val="00DC4B20"/>
    <w:rsid w:val="00DC4FC9"/>
    <w:rsid w:val="00DC79FA"/>
    <w:rsid w:val="00DD031F"/>
    <w:rsid w:val="00DD476E"/>
    <w:rsid w:val="00DD499A"/>
    <w:rsid w:val="00DD5335"/>
    <w:rsid w:val="00DE5CA8"/>
    <w:rsid w:val="00DF0E97"/>
    <w:rsid w:val="00DF2713"/>
    <w:rsid w:val="00E016B0"/>
    <w:rsid w:val="00E04496"/>
    <w:rsid w:val="00E04E66"/>
    <w:rsid w:val="00E13CDC"/>
    <w:rsid w:val="00E2212F"/>
    <w:rsid w:val="00E238F9"/>
    <w:rsid w:val="00E251D2"/>
    <w:rsid w:val="00E270D5"/>
    <w:rsid w:val="00E27659"/>
    <w:rsid w:val="00E30F48"/>
    <w:rsid w:val="00E320C3"/>
    <w:rsid w:val="00E36BC9"/>
    <w:rsid w:val="00E37381"/>
    <w:rsid w:val="00E44495"/>
    <w:rsid w:val="00E51B27"/>
    <w:rsid w:val="00E52FCF"/>
    <w:rsid w:val="00E70872"/>
    <w:rsid w:val="00E71D5C"/>
    <w:rsid w:val="00E83192"/>
    <w:rsid w:val="00E834D5"/>
    <w:rsid w:val="00E85DAF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329DE"/>
    <w:rsid w:val="00F41CC2"/>
    <w:rsid w:val="00F52D73"/>
    <w:rsid w:val="00F532C0"/>
    <w:rsid w:val="00F53760"/>
    <w:rsid w:val="00F57A4F"/>
    <w:rsid w:val="00F65834"/>
    <w:rsid w:val="00F66B6F"/>
    <w:rsid w:val="00F74DA3"/>
    <w:rsid w:val="00F772BB"/>
    <w:rsid w:val="00F9031A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D2EB6"/>
    <w:rsid w:val="00FE4758"/>
    <w:rsid w:val="00FF004E"/>
    <w:rsid w:val="00FF0E35"/>
    <w:rsid w:val="00FF0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uiPriority="35" w:qFormat="1"/>
    <w:lsdException w:name="footnote reference" w:uiPriority="99"/>
    <w:lsdException w:name="line number" w:uiPriority="99"/>
    <w:lsdException w:name="page number" w:uiPriority="99"/>
    <w:lsdException w:name="endnote reference" w:locked="1" w:uiPriority="99"/>
    <w:lsdException w:name="endnote text" w:locked="1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 w:uiPriority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iPriority="11" w:unhideWhenUsed="0" w:qFormat="1"/>
    <w:lsdException w:name="Salutation" w:uiPriority="99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uiPriority="99"/>
    <w:lsdException w:name="No List" w:uiPriority="99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semiHidden/>
    <w:rsid w:val="00586A35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7">
    <w:name w:val="header"/>
    <w:basedOn w:val="a2"/>
    <w:link w:val="Char0"/>
    <w:semiHidden/>
    <w:rsid w:val="00586A3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3"/>
    <w:link w:val="a7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8">
    <w:name w:val="footer"/>
    <w:basedOn w:val="a2"/>
    <w:link w:val="Char1"/>
    <w:rsid w:val="00586A3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3"/>
    <w:link w:val="a8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2"/>
    <w:link w:val="Char2"/>
    <w:uiPriority w:val="99"/>
    <w:unhideWhenUsed/>
    <w:rsid w:val="00586A35"/>
    <w:rPr>
      <w:sz w:val="20"/>
      <w:szCs w:val="20"/>
    </w:rPr>
  </w:style>
  <w:style w:type="character" w:customStyle="1" w:styleId="Char2">
    <w:name w:val="尾注文本 Char"/>
    <w:basedOn w:val="a3"/>
    <w:link w:val="a9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a">
    <w:name w:val="endnote reference"/>
    <w:basedOn w:val="a3"/>
    <w:uiPriority w:val="99"/>
    <w:unhideWhenUsed/>
    <w:rsid w:val="00586A35"/>
    <w:rPr>
      <w:vertAlign w:val="superscript"/>
    </w:rPr>
  </w:style>
  <w:style w:type="table" w:styleId="ab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Emphasis"/>
    <w:uiPriority w:val="20"/>
    <w:qFormat/>
    <w:locked/>
    <w:rsid w:val="00A240FF"/>
    <w:rPr>
      <w:i/>
      <w:iCs/>
    </w:rPr>
  </w:style>
  <w:style w:type="character" w:styleId="ad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e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  <w:rsid w:val="00A240FF"/>
  </w:style>
  <w:style w:type="character" w:customStyle="1" w:styleId="hps">
    <w:name w:val="hps"/>
    <w:rsid w:val="00A240FF"/>
  </w:style>
  <w:style w:type="character" w:customStyle="1" w:styleId="volume">
    <w:name w:val="volume"/>
    <w:rsid w:val="00A240FF"/>
  </w:style>
  <w:style w:type="character" w:customStyle="1" w:styleId="page">
    <w:name w:val="page"/>
    <w:rsid w:val="00A240FF"/>
  </w:style>
  <w:style w:type="paragraph" w:styleId="af">
    <w:name w:val="Normal (Web)"/>
    <w:basedOn w:val="a2"/>
    <w:uiPriority w:val="99"/>
    <w:unhideWhenUsed/>
    <w:rsid w:val="00A240FF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A240FF"/>
  </w:style>
  <w:style w:type="paragraph" w:customStyle="1" w:styleId="Sfondoacolori-Colore11">
    <w:name w:val="Sfondo a colori - Colore 11"/>
    <w:hidden/>
    <w:uiPriority w:val="99"/>
    <w:semiHidden/>
    <w:rsid w:val="00A240FF"/>
    <w:rPr>
      <w:rFonts w:ascii="Times New Roman" w:hAnsi="Times New Roman" w:cs="Times New Roman"/>
      <w:sz w:val="24"/>
      <w:szCs w:val="24"/>
    </w:rPr>
  </w:style>
  <w:style w:type="character" w:styleId="af0">
    <w:name w:val="annotation reference"/>
    <w:basedOn w:val="a3"/>
    <w:rsid w:val="00586A35"/>
    <w:rPr>
      <w:sz w:val="16"/>
      <w:szCs w:val="16"/>
    </w:rPr>
  </w:style>
  <w:style w:type="paragraph" w:styleId="af1">
    <w:name w:val="annotation text"/>
    <w:basedOn w:val="a2"/>
    <w:link w:val="Char3"/>
    <w:rsid w:val="00586A35"/>
    <w:rPr>
      <w:sz w:val="20"/>
    </w:rPr>
  </w:style>
  <w:style w:type="character" w:customStyle="1" w:styleId="Char3">
    <w:name w:val="批注文字 Char"/>
    <w:basedOn w:val="a3"/>
    <w:link w:val="af1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2">
    <w:name w:val="annotation subject"/>
    <w:basedOn w:val="af1"/>
    <w:next w:val="af1"/>
    <w:link w:val="Char4"/>
    <w:rsid w:val="00586A35"/>
    <w:rPr>
      <w:b/>
      <w:bCs/>
    </w:rPr>
  </w:style>
  <w:style w:type="character" w:customStyle="1" w:styleId="Char4">
    <w:name w:val="批注主题 Char"/>
    <w:basedOn w:val="Char3"/>
    <w:link w:val="af2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A240FF"/>
  </w:style>
  <w:style w:type="character" w:customStyle="1" w:styleId="source">
    <w:name w:val="source"/>
    <w:rsid w:val="00A240FF"/>
  </w:style>
  <w:style w:type="character" w:styleId="af3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  <w:rsid w:val="00A240FF"/>
  </w:style>
  <w:style w:type="character" w:customStyle="1" w:styleId="hithilite">
    <w:name w:val="hithilite"/>
    <w:basedOn w:val="a3"/>
    <w:rsid w:val="00A240FF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标题 1 Char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标题 2 Char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标题 3 Char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标题 4 Char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标题 5 Char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标题 6 Char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标题 7 Char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标题 8 Char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标题 9 Char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4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5">
    <w:name w:val="Quote"/>
    <w:basedOn w:val="a2"/>
    <w:next w:val="a2"/>
    <w:link w:val="Char5"/>
    <w:uiPriority w:val="29"/>
    <w:qFormat/>
    <w:rsid w:val="00A240FF"/>
    <w:pPr>
      <w:ind w:left="720"/>
    </w:pPr>
    <w:rPr>
      <w:iCs/>
      <w:color w:val="000000" w:themeColor="text1"/>
    </w:rPr>
  </w:style>
  <w:style w:type="character" w:customStyle="1" w:styleId="Char5">
    <w:name w:val="引用 Char"/>
    <w:basedOn w:val="a3"/>
    <w:link w:val="af5"/>
    <w:uiPriority w:val="29"/>
    <w:rsid w:val="00A240FF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sid w:val="00A240FF"/>
    <w:rPr>
      <w:color w:val="666699"/>
    </w:rPr>
  </w:style>
  <w:style w:type="character" w:customStyle="1" w:styleId="FundNumber">
    <w:name w:val="FundNumber"/>
    <w:basedOn w:val="a3"/>
    <w:uiPriority w:val="1"/>
    <w:qFormat/>
    <w:rsid w:val="00A240FF"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2129C9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6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7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8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8">
    <w:name w:val="Subtitle"/>
    <w:basedOn w:val="a2"/>
    <w:next w:val="a2"/>
    <w:link w:val="Char6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副标题 Char"/>
    <w:basedOn w:val="a3"/>
    <w:link w:val="af8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rsid w:val="00A240FF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sid w:val="00A240FF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sid w:val="00A240FF"/>
    <w:rPr>
      <w:sz w:val="28"/>
      <w:szCs w:val="28"/>
    </w:rPr>
  </w:style>
  <w:style w:type="paragraph" w:styleId="af9">
    <w:name w:val="footnote text"/>
    <w:basedOn w:val="a2"/>
    <w:link w:val="Char7"/>
    <w:rsid w:val="00586A35"/>
    <w:pPr>
      <w:spacing w:line="240" w:lineRule="auto"/>
    </w:pPr>
    <w:rPr>
      <w:sz w:val="14"/>
    </w:rPr>
  </w:style>
  <w:style w:type="character" w:customStyle="1" w:styleId="Char7">
    <w:name w:val="脚注文本 Char"/>
    <w:basedOn w:val="a3"/>
    <w:link w:val="af9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a">
    <w:name w:val="Salutation"/>
    <w:basedOn w:val="a2"/>
    <w:next w:val="a2"/>
    <w:link w:val="Char8"/>
    <w:uiPriority w:val="99"/>
    <w:unhideWhenUsed/>
    <w:rsid w:val="00586A35"/>
  </w:style>
  <w:style w:type="character" w:customStyle="1" w:styleId="Char8">
    <w:name w:val="称呼 Char"/>
    <w:basedOn w:val="a3"/>
    <w:link w:val="af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b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c">
    <w:name w:val="line number"/>
    <w:basedOn w:val="a3"/>
    <w:uiPriority w:val="99"/>
    <w:unhideWhenUsed/>
    <w:rsid w:val="00586A35"/>
    <w:rPr>
      <w:sz w:val="16"/>
    </w:rPr>
  </w:style>
  <w:style w:type="paragraph" w:styleId="afd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A240FF"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9"/>
    <w:qFormat/>
    <w:rsid w:val="00586A35"/>
  </w:style>
  <w:style w:type="paragraph" w:styleId="afe">
    <w:name w:val="Bibliography"/>
    <w:basedOn w:val="a2"/>
    <w:next w:val="a2"/>
    <w:uiPriority w:val="37"/>
    <w:semiHidden/>
    <w:unhideWhenUsed/>
    <w:rsid w:val="00A240FF"/>
  </w:style>
  <w:style w:type="paragraph" w:styleId="aff">
    <w:name w:val="Block Text"/>
    <w:basedOn w:val="a2"/>
    <w:rsid w:val="00A240FF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0">
    <w:name w:val="Body Text"/>
    <w:basedOn w:val="a2"/>
    <w:link w:val="Char9"/>
    <w:rsid w:val="00A240FF"/>
    <w:pPr>
      <w:spacing w:after="120"/>
    </w:pPr>
  </w:style>
  <w:style w:type="character" w:customStyle="1" w:styleId="Char9">
    <w:name w:val="正文文本 Char"/>
    <w:basedOn w:val="a3"/>
    <w:link w:val="aff0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2">
    <w:name w:val="Body Text 2"/>
    <w:basedOn w:val="a2"/>
    <w:link w:val="2Char0"/>
    <w:rsid w:val="00A240FF"/>
    <w:pPr>
      <w:spacing w:after="120" w:line="480" w:lineRule="auto"/>
    </w:pPr>
  </w:style>
  <w:style w:type="character" w:customStyle="1" w:styleId="2Char0">
    <w:name w:val="正文文本 2 Char"/>
    <w:basedOn w:val="a3"/>
    <w:link w:val="2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2">
    <w:name w:val="Body Text 3"/>
    <w:basedOn w:val="a2"/>
    <w:link w:val="3Char0"/>
    <w:rsid w:val="00A240FF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3"/>
    <w:link w:val="32"/>
    <w:rsid w:val="00A240FF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1">
    <w:name w:val="Body Text First Indent"/>
    <w:basedOn w:val="aff0"/>
    <w:link w:val="Chara"/>
    <w:rsid w:val="00A240FF"/>
    <w:pPr>
      <w:spacing w:after="0"/>
      <w:ind w:firstLine="360"/>
    </w:pPr>
  </w:style>
  <w:style w:type="character" w:customStyle="1" w:styleId="Chara">
    <w:name w:val="正文首行缩进 Char"/>
    <w:basedOn w:val="Char9"/>
    <w:link w:val="aff1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2">
    <w:name w:val="Body Text Indent"/>
    <w:basedOn w:val="a2"/>
    <w:link w:val="Charb"/>
    <w:rsid w:val="00A240FF"/>
    <w:pPr>
      <w:spacing w:after="120"/>
      <w:ind w:left="360"/>
    </w:pPr>
  </w:style>
  <w:style w:type="character" w:customStyle="1" w:styleId="Charb">
    <w:name w:val="正文文本缩进 Char"/>
    <w:basedOn w:val="a3"/>
    <w:link w:val="aff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First Indent 2"/>
    <w:basedOn w:val="aff2"/>
    <w:link w:val="2Char1"/>
    <w:rsid w:val="00A240FF"/>
    <w:pPr>
      <w:spacing w:after="0"/>
      <w:ind w:firstLine="360"/>
    </w:pPr>
  </w:style>
  <w:style w:type="character" w:customStyle="1" w:styleId="2Char1">
    <w:name w:val="正文首行缩进 2 Char"/>
    <w:basedOn w:val="Charb"/>
    <w:link w:val="23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4">
    <w:name w:val="Body Text Indent 2"/>
    <w:basedOn w:val="a2"/>
    <w:link w:val="2Char2"/>
    <w:rsid w:val="00A240FF"/>
    <w:pPr>
      <w:spacing w:after="120" w:line="480" w:lineRule="auto"/>
      <w:ind w:left="360"/>
    </w:pPr>
  </w:style>
  <w:style w:type="character" w:customStyle="1" w:styleId="2Char2">
    <w:name w:val="正文文本缩进 2 Char"/>
    <w:basedOn w:val="a3"/>
    <w:link w:val="24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Indent 3"/>
    <w:basedOn w:val="a2"/>
    <w:link w:val="3Char1"/>
    <w:rsid w:val="00A240FF"/>
    <w:pPr>
      <w:spacing w:after="120"/>
      <w:ind w:left="360"/>
    </w:pPr>
    <w:rPr>
      <w:sz w:val="16"/>
      <w:szCs w:val="16"/>
    </w:rPr>
  </w:style>
  <w:style w:type="character" w:customStyle="1" w:styleId="3Char1">
    <w:name w:val="正文文本缩进 3 Char"/>
    <w:basedOn w:val="a3"/>
    <w:link w:val="33"/>
    <w:rsid w:val="00A240FF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3">
    <w:name w:val="Closing"/>
    <w:basedOn w:val="a2"/>
    <w:link w:val="Charc"/>
    <w:rsid w:val="00A240FF"/>
    <w:pPr>
      <w:ind w:left="4320"/>
    </w:pPr>
  </w:style>
  <w:style w:type="character" w:customStyle="1" w:styleId="Charc">
    <w:name w:val="结束语 Char"/>
    <w:basedOn w:val="a3"/>
    <w:link w:val="aff3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4">
    <w:name w:val="Date"/>
    <w:basedOn w:val="a2"/>
    <w:next w:val="a2"/>
    <w:link w:val="Chard"/>
    <w:rsid w:val="00A240FF"/>
  </w:style>
  <w:style w:type="character" w:customStyle="1" w:styleId="Chard">
    <w:name w:val="日期 Char"/>
    <w:basedOn w:val="a3"/>
    <w:link w:val="aff4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5">
    <w:name w:val="Document Map"/>
    <w:basedOn w:val="a2"/>
    <w:link w:val="Chare"/>
    <w:rsid w:val="00A240FF"/>
    <w:rPr>
      <w:rFonts w:ascii="Tahoma" w:hAnsi="Tahoma" w:cs="Tahoma"/>
      <w:sz w:val="16"/>
      <w:szCs w:val="16"/>
    </w:rPr>
  </w:style>
  <w:style w:type="character" w:customStyle="1" w:styleId="Chare">
    <w:name w:val="文档结构图 Char"/>
    <w:basedOn w:val="a3"/>
    <w:link w:val="aff5"/>
    <w:rsid w:val="00A240FF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6">
    <w:name w:val="E-mail Signature"/>
    <w:basedOn w:val="a2"/>
    <w:link w:val="Charf"/>
    <w:rsid w:val="00A240FF"/>
  </w:style>
  <w:style w:type="character" w:customStyle="1" w:styleId="Charf">
    <w:name w:val="电子邮件签名 Char"/>
    <w:basedOn w:val="a3"/>
    <w:link w:val="aff6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7">
    <w:name w:val="envelope address"/>
    <w:basedOn w:val="a2"/>
    <w:rsid w:val="00A240F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2"/>
    <w:rsid w:val="00A240FF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Char"/>
    <w:rsid w:val="00A240FF"/>
    <w:rPr>
      <w:i/>
      <w:iCs/>
    </w:rPr>
  </w:style>
  <w:style w:type="character" w:customStyle="1" w:styleId="HTMLChar">
    <w:name w:val="HTML 地址 Char"/>
    <w:basedOn w:val="a3"/>
    <w:link w:val="HTML"/>
    <w:rsid w:val="00A240FF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0">
    <w:name w:val="HTML Preformatted"/>
    <w:basedOn w:val="a2"/>
    <w:link w:val="HTMLChar0"/>
    <w:rsid w:val="00A240FF"/>
    <w:rPr>
      <w:rFonts w:ascii="Consolas" w:hAnsi="Consolas" w:cs="Consolas"/>
      <w:sz w:val="20"/>
      <w:szCs w:val="20"/>
    </w:rPr>
  </w:style>
  <w:style w:type="character" w:customStyle="1" w:styleId="HTMLChar0">
    <w:name w:val="HTML 预设格式 Char"/>
    <w:basedOn w:val="a3"/>
    <w:link w:val="HTML0"/>
    <w:rsid w:val="00A240FF"/>
    <w:rPr>
      <w:rFonts w:ascii="Consolas" w:eastAsiaTheme="minorHAnsi" w:hAnsi="Consolas" w:cs="Consolas"/>
      <w:lang w:val="en-US" w:eastAsia="en-US"/>
    </w:rPr>
  </w:style>
  <w:style w:type="paragraph" w:styleId="10">
    <w:name w:val="index 1"/>
    <w:basedOn w:val="a2"/>
    <w:next w:val="a2"/>
    <w:autoRedefine/>
    <w:rsid w:val="00A240FF"/>
    <w:pPr>
      <w:ind w:left="180" w:hanging="180"/>
    </w:pPr>
  </w:style>
  <w:style w:type="paragraph" w:styleId="25">
    <w:name w:val="index 2"/>
    <w:basedOn w:val="a2"/>
    <w:next w:val="a2"/>
    <w:autoRedefine/>
    <w:rsid w:val="00A240FF"/>
    <w:pPr>
      <w:ind w:left="360" w:hanging="180"/>
    </w:pPr>
  </w:style>
  <w:style w:type="paragraph" w:styleId="34">
    <w:name w:val="index 3"/>
    <w:basedOn w:val="a2"/>
    <w:next w:val="a2"/>
    <w:autoRedefine/>
    <w:rsid w:val="00A240FF"/>
    <w:pPr>
      <w:ind w:left="540" w:hanging="180"/>
    </w:pPr>
  </w:style>
  <w:style w:type="paragraph" w:styleId="42">
    <w:name w:val="index 4"/>
    <w:basedOn w:val="a2"/>
    <w:next w:val="a2"/>
    <w:autoRedefine/>
    <w:rsid w:val="00A240FF"/>
    <w:pPr>
      <w:ind w:left="720" w:hanging="180"/>
    </w:pPr>
  </w:style>
  <w:style w:type="paragraph" w:styleId="52">
    <w:name w:val="index 5"/>
    <w:basedOn w:val="a2"/>
    <w:next w:val="a2"/>
    <w:autoRedefine/>
    <w:rsid w:val="00A240FF"/>
    <w:pPr>
      <w:ind w:left="900" w:hanging="180"/>
    </w:pPr>
  </w:style>
  <w:style w:type="paragraph" w:styleId="60">
    <w:name w:val="index 6"/>
    <w:basedOn w:val="a2"/>
    <w:next w:val="a2"/>
    <w:autoRedefine/>
    <w:rsid w:val="00A240FF"/>
    <w:pPr>
      <w:ind w:left="1080" w:hanging="180"/>
    </w:pPr>
  </w:style>
  <w:style w:type="paragraph" w:styleId="70">
    <w:name w:val="index 7"/>
    <w:basedOn w:val="a2"/>
    <w:next w:val="a2"/>
    <w:autoRedefine/>
    <w:rsid w:val="00A240FF"/>
    <w:pPr>
      <w:ind w:left="1260" w:hanging="180"/>
    </w:pPr>
  </w:style>
  <w:style w:type="paragraph" w:styleId="80">
    <w:name w:val="index 8"/>
    <w:basedOn w:val="a2"/>
    <w:next w:val="a2"/>
    <w:autoRedefine/>
    <w:rsid w:val="00A240FF"/>
    <w:pPr>
      <w:ind w:left="1440" w:hanging="180"/>
    </w:pPr>
  </w:style>
  <w:style w:type="paragraph" w:styleId="90">
    <w:name w:val="index 9"/>
    <w:basedOn w:val="a2"/>
    <w:next w:val="a2"/>
    <w:autoRedefine/>
    <w:rsid w:val="00A240FF"/>
    <w:pPr>
      <w:ind w:left="1620" w:hanging="180"/>
    </w:pPr>
  </w:style>
  <w:style w:type="paragraph" w:styleId="aff9">
    <w:name w:val="index heading"/>
    <w:basedOn w:val="a2"/>
    <w:next w:val="10"/>
    <w:rsid w:val="00A240FF"/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2"/>
    <w:next w:val="a2"/>
    <w:link w:val="Charf0"/>
    <w:uiPriority w:val="30"/>
    <w:qFormat/>
    <w:rsid w:val="00A24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0">
    <w:name w:val="明显引用 Char"/>
    <w:basedOn w:val="a3"/>
    <w:link w:val="affa"/>
    <w:uiPriority w:val="30"/>
    <w:rsid w:val="00A240FF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b">
    <w:name w:val="List"/>
    <w:basedOn w:val="a2"/>
    <w:rsid w:val="00A240FF"/>
    <w:pPr>
      <w:ind w:left="360" w:hanging="360"/>
      <w:contextualSpacing/>
    </w:pPr>
  </w:style>
  <w:style w:type="paragraph" w:styleId="26">
    <w:name w:val="List 2"/>
    <w:basedOn w:val="a2"/>
    <w:rsid w:val="00A240FF"/>
    <w:pPr>
      <w:ind w:left="720" w:hanging="360"/>
      <w:contextualSpacing/>
    </w:pPr>
  </w:style>
  <w:style w:type="paragraph" w:styleId="35">
    <w:name w:val="List 3"/>
    <w:basedOn w:val="a2"/>
    <w:rsid w:val="00A240FF"/>
    <w:pPr>
      <w:ind w:left="1080" w:hanging="360"/>
      <w:contextualSpacing/>
    </w:pPr>
  </w:style>
  <w:style w:type="paragraph" w:styleId="43">
    <w:name w:val="List 4"/>
    <w:basedOn w:val="a2"/>
    <w:rsid w:val="00A240FF"/>
    <w:pPr>
      <w:ind w:left="1440" w:hanging="360"/>
      <w:contextualSpacing/>
    </w:pPr>
  </w:style>
  <w:style w:type="paragraph" w:styleId="53">
    <w:name w:val="List 5"/>
    <w:basedOn w:val="a2"/>
    <w:rsid w:val="00A240FF"/>
    <w:pPr>
      <w:ind w:left="1800" w:hanging="360"/>
      <w:contextualSpacing/>
    </w:pPr>
  </w:style>
  <w:style w:type="paragraph" w:styleId="a0">
    <w:name w:val="List Bullet"/>
    <w:basedOn w:val="a2"/>
    <w:rsid w:val="00A240FF"/>
    <w:pPr>
      <w:numPr>
        <w:numId w:val="10"/>
      </w:numPr>
      <w:contextualSpacing/>
    </w:pPr>
  </w:style>
  <w:style w:type="paragraph" w:styleId="20">
    <w:name w:val="List Bullet 2"/>
    <w:basedOn w:val="a2"/>
    <w:rsid w:val="00A240FF"/>
    <w:pPr>
      <w:numPr>
        <w:numId w:val="11"/>
      </w:numPr>
      <w:contextualSpacing/>
    </w:pPr>
  </w:style>
  <w:style w:type="paragraph" w:styleId="30">
    <w:name w:val="List Bullet 3"/>
    <w:basedOn w:val="a2"/>
    <w:rsid w:val="00A240FF"/>
    <w:pPr>
      <w:numPr>
        <w:numId w:val="12"/>
      </w:numPr>
      <w:contextualSpacing/>
    </w:pPr>
  </w:style>
  <w:style w:type="paragraph" w:styleId="40">
    <w:name w:val="List Bullet 4"/>
    <w:basedOn w:val="a2"/>
    <w:rsid w:val="00A240FF"/>
    <w:pPr>
      <w:numPr>
        <w:numId w:val="13"/>
      </w:numPr>
      <w:contextualSpacing/>
    </w:pPr>
  </w:style>
  <w:style w:type="paragraph" w:styleId="50">
    <w:name w:val="List Bullet 5"/>
    <w:basedOn w:val="a2"/>
    <w:rsid w:val="00A240FF"/>
    <w:pPr>
      <w:numPr>
        <w:numId w:val="14"/>
      </w:numPr>
      <w:contextualSpacing/>
    </w:pPr>
  </w:style>
  <w:style w:type="paragraph" w:styleId="affc">
    <w:name w:val="List Continue"/>
    <w:basedOn w:val="a2"/>
    <w:rsid w:val="00A240FF"/>
    <w:pPr>
      <w:spacing w:after="120"/>
      <w:ind w:left="360"/>
      <w:contextualSpacing/>
    </w:pPr>
  </w:style>
  <w:style w:type="paragraph" w:styleId="27">
    <w:name w:val="List Continue 2"/>
    <w:basedOn w:val="a2"/>
    <w:rsid w:val="00A240FF"/>
    <w:pPr>
      <w:spacing w:after="120"/>
      <w:ind w:left="720"/>
      <w:contextualSpacing/>
    </w:pPr>
  </w:style>
  <w:style w:type="paragraph" w:styleId="36">
    <w:name w:val="List Continue 3"/>
    <w:basedOn w:val="a2"/>
    <w:rsid w:val="00A240FF"/>
    <w:pPr>
      <w:spacing w:after="120"/>
      <w:ind w:left="1080"/>
      <w:contextualSpacing/>
    </w:pPr>
  </w:style>
  <w:style w:type="paragraph" w:styleId="44">
    <w:name w:val="List Continue 4"/>
    <w:basedOn w:val="a2"/>
    <w:rsid w:val="00A240FF"/>
    <w:pPr>
      <w:spacing w:after="120"/>
      <w:ind w:left="1440"/>
      <w:contextualSpacing/>
    </w:pPr>
  </w:style>
  <w:style w:type="paragraph" w:styleId="54">
    <w:name w:val="List Continue 5"/>
    <w:basedOn w:val="a2"/>
    <w:rsid w:val="00A240FF"/>
    <w:pPr>
      <w:spacing w:after="120"/>
      <w:ind w:left="1800"/>
      <w:contextualSpacing/>
    </w:pPr>
  </w:style>
  <w:style w:type="paragraph" w:styleId="a">
    <w:name w:val="List Number"/>
    <w:basedOn w:val="a2"/>
    <w:rsid w:val="00A240FF"/>
    <w:pPr>
      <w:numPr>
        <w:numId w:val="15"/>
      </w:numPr>
      <w:contextualSpacing/>
    </w:pPr>
  </w:style>
  <w:style w:type="paragraph" w:styleId="2">
    <w:name w:val="List Number 2"/>
    <w:basedOn w:val="a2"/>
    <w:rsid w:val="00A240FF"/>
    <w:pPr>
      <w:numPr>
        <w:numId w:val="16"/>
      </w:numPr>
      <w:contextualSpacing/>
    </w:pPr>
  </w:style>
  <w:style w:type="paragraph" w:styleId="3">
    <w:name w:val="List Number 3"/>
    <w:basedOn w:val="a2"/>
    <w:rsid w:val="00A240FF"/>
    <w:pPr>
      <w:numPr>
        <w:numId w:val="17"/>
      </w:numPr>
      <w:contextualSpacing/>
    </w:pPr>
  </w:style>
  <w:style w:type="paragraph" w:styleId="4">
    <w:name w:val="List Number 4"/>
    <w:basedOn w:val="a2"/>
    <w:rsid w:val="00A240FF"/>
    <w:pPr>
      <w:numPr>
        <w:numId w:val="18"/>
      </w:numPr>
      <w:contextualSpacing/>
    </w:pPr>
  </w:style>
  <w:style w:type="paragraph" w:styleId="5">
    <w:name w:val="List Number 5"/>
    <w:basedOn w:val="a2"/>
    <w:rsid w:val="00A240FF"/>
    <w:pPr>
      <w:numPr>
        <w:numId w:val="19"/>
      </w:numPr>
      <w:contextualSpacing/>
    </w:pPr>
  </w:style>
  <w:style w:type="paragraph" w:styleId="affd">
    <w:name w:val="macro"/>
    <w:link w:val="Charf1"/>
    <w:rsid w:val="00A240F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Charf1">
    <w:name w:val="宏文本 Char"/>
    <w:basedOn w:val="a3"/>
    <w:link w:val="affd"/>
    <w:rsid w:val="00A240FF"/>
    <w:rPr>
      <w:rFonts w:ascii="Consolas" w:eastAsiaTheme="minorHAnsi" w:hAnsi="Consolas" w:cs="Consolas"/>
      <w:lang w:val="en-US" w:eastAsia="en-US"/>
    </w:rPr>
  </w:style>
  <w:style w:type="paragraph" w:styleId="affe">
    <w:name w:val="Message Header"/>
    <w:basedOn w:val="a2"/>
    <w:link w:val="Charf2"/>
    <w:rsid w:val="00A240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3"/>
    <w:link w:val="affe"/>
    <w:rsid w:val="00A240FF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">
    <w:name w:val="Normal Indent"/>
    <w:basedOn w:val="a2"/>
    <w:rsid w:val="00A240FF"/>
    <w:pPr>
      <w:ind w:left="720"/>
    </w:pPr>
  </w:style>
  <w:style w:type="paragraph" w:styleId="afff0">
    <w:name w:val="Note Heading"/>
    <w:basedOn w:val="a2"/>
    <w:next w:val="a2"/>
    <w:link w:val="Charf3"/>
    <w:rsid w:val="00A240FF"/>
  </w:style>
  <w:style w:type="character" w:customStyle="1" w:styleId="Charf3">
    <w:name w:val="注释标题 Char"/>
    <w:basedOn w:val="a3"/>
    <w:link w:val="afff0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1">
    <w:name w:val="Plain Text"/>
    <w:basedOn w:val="a2"/>
    <w:link w:val="Charf4"/>
    <w:rsid w:val="00A240FF"/>
    <w:rPr>
      <w:rFonts w:ascii="Consolas" w:hAnsi="Consolas" w:cs="Consolas"/>
      <w:sz w:val="21"/>
      <w:szCs w:val="21"/>
    </w:rPr>
  </w:style>
  <w:style w:type="character" w:customStyle="1" w:styleId="Charf4">
    <w:name w:val="纯文本 Char"/>
    <w:basedOn w:val="a3"/>
    <w:link w:val="afff1"/>
    <w:rsid w:val="00A240FF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2">
    <w:name w:val="Signature"/>
    <w:basedOn w:val="a2"/>
    <w:link w:val="Charf5"/>
    <w:rsid w:val="00A240FF"/>
    <w:pPr>
      <w:ind w:left="4320"/>
    </w:pPr>
  </w:style>
  <w:style w:type="character" w:customStyle="1" w:styleId="Charf5">
    <w:name w:val="签名 Char"/>
    <w:basedOn w:val="a3"/>
    <w:link w:val="afff2"/>
    <w:rsid w:val="00A240FF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3">
    <w:name w:val="Title"/>
    <w:basedOn w:val="a2"/>
    <w:next w:val="a2"/>
    <w:link w:val="Charf6"/>
    <w:qFormat/>
    <w:locked/>
    <w:rsid w:val="00A240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标题 Char"/>
    <w:basedOn w:val="a3"/>
    <w:link w:val="afff3"/>
    <w:rsid w:val="00A240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rsid w:val="00A240FF"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lem-azar-unis/CRDT-Redi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jepsen.io/" TargetMode="Externa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EBA47279-D494-43DD-A475-B21D67D0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2240</TotalTime>
  <Pages>3</Pages>
  <Words>2026</Words>
  <Characters>11553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13552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slt</cp:lastModifiedBy>
  <cp:revision>41</cp:revision>
  <cp:lastPrinted>2018-05-22T11:24:00Z</cp:lastPrinted>
  <dcterms:created xsi:type="dcterms:W3CDTF">2019-10-29T19:38:00Z</dcterms:created>
  <dcterms:modified xsi:type="dcterms:W3CDTF">2020-12-10T11:42:00Z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